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98" w:rsidRDefault="005066CD">
      <w:pPr>
        <w:jc w:val="center"/>
        <w:rPr>
          <w:rFonts w:ascii="微软雅黑" w:eastAsia="微软雅黑" w:hAnsi="微软雅黑"/>
          <w:b/>
          <w:sz w:val="48"/>
          <w:szCs w:val="48"/>
        </w:rPr>
      </w:pPr>
      <w:bookmarkStart w:id="0" w:name="_交易码"/>
      <w:bookmarkEnd w:id="0"/>
      <w:r>
        <w:rPr>
          <w:rFonts w:ascii="微软雅黑" w:eastAsia="微软雅黑" w:hAnsi="微软雅黑" w:hint="eastAsia"/>
          <w:b/>
          <w:sz w:val="48"/>
          <w:szCs w:val="48"/>
        </w:rPr>
        <w:t>华佗驾到</w:t>
      </w:r>
      <w:r>
        <w:rPr>
          <w:rFonts w:ascii="微软雅黑" w:eastAsia="微软雅黑" w:hAnsi="微软雅黑"/>
          <w:b/>
          <w:sz w:val="48"/>
          <w:szCs w:val="48"/>
        </w:rPr>
        <w:t>-</w:t>
      </w:r>
      <w:r>
        <w:rPr>
          <w:rFonts w:ascii="微软雅黑" w:eastAsia="微软雅黑" w:hAnsi="微软雅黑" w:hint="eastAsia"/>
          <w:b/>
          <w:sz w:val="48"/>
          <w:szCs w:val="48"/>
        </w:rPr>
        <w:t>服务接入接口文档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Version 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.2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版本历史</w:t>
      </w:r>
    </w:p>
    <w:p w:rsidR="00015298" w:rsidRDefault="0001529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20"/>
        <w:gridCol w:w="820"/>
        <w:gridCol w:w="1077"/>
        <w:gridCol w:w="1077"/>
        <w:gridCol w:w="3486"/>
      </w:tblGrid>
      <w:tr w:rsidR="00015298">
        <w:trPr>
          <w:cantSplit/>
          <w:trHeight w:val="45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版本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修订人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批准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修订说明</w:t>
            </w:r>
          </w:p>
        </w:tc>
      </w:tr>
      <w:tr w:rsidR="00015298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.0.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2015/5/29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郑超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全部翻新</w:t>
            </w:r>
          </w:p>
        </w:tc>
      </w:tr>
      <w:tr w:rsidR="00015298">
        <w:trPr>
          <w:cantSplit/>
          <w:trHeight w:val="9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2015/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郑超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增加到店接口</w:t>
            </w:r>
          </w:p>
        </w:tc>
      </w:tr>
      <w:tr w:rsidR="00015298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lastRenderedPageBreak/>
              <w:t>V2.1.1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2015/9/6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田明辉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增加到店上门的接口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015298" w:rsidRDefault="005066CD">
            <w:pPr>
              <w:pStyle w:val="32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增加了7.2.2，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7.2.3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015298" w:rsidRDefault="005066CD">
            <w:pPr>
              <w:pStyle w:val="32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服务列表增加了 上门和服务的标识</w:t>
            </w:r>
          </w:p>
          <w:p w:rsidR="00015298" w:rsidRDefault="005066CD">
            <w:pPr>
              <w:pStyle w:val="32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店铺的上门订单和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华佗的上门订单放在了一起</w:t>
            </w:r>
          </w:p>
          <w:p w:rsidR="00015298" w:rsidRDefault="005066CD">
            <w:pPr>
              <w:pStyle w:val="32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占钟的检查要考虑上门技师路上的时间</w:t>
            </w:r>
          </w:p>
          <w:p w:rsidR="00015298" w:rsidRDefault="005066CD">
            <w:pPr>
              <w:pStyle w:val="32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预约选择技师的接口，要区分上门和到店</w:t>
            </w:r>
          </w:p>
          <w:p w:rsidR="00015298" w:rsidRDefault="005066CD">
            <w:pPr>
              <w:pStyle w:val="32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占钟的选择要区分上门的订单和到店的订单</w:t>
            </w:r>
          </w:p>
          <w:p w:rsidR="00015298" w:rsidRDefault="005066CD">
            <w:pPr>
              <w:pStyle w:val="32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接口7.5.1 增加了addressID，longitude，lat三个字段</w:t>
            </w:r>
          </w:p>
        </w:tc>
      </w:tr>
      <w:tr w:rsidR="00015298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V2.1.2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2015/9/21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娄玉东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增加到店闪付订单接口 7.7</w:t>
            </w:r>
          </w:p>
          <w:p w:rsidR="00015298" w:rsidRDefault="005066CD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修改，7.5.5 和 7.5.6   输出结果中添加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type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“1”或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为一般订单；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是闪付订单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门店订单列表查询输出结果 增加 两个 字段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storeIcon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ab/>
              <w:t>店铺图标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orderTime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ab/>
              <w:t>下单时间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mobileNo下单手机号</w:t>
            </w:r>
          </w:p>
        </w:tc>
      </w:tr>
      <w:tr w:rsidR="00015298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V2.1.2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2015/10/09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田明辉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pStyle w:val="32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增加了接口7.5.8，7.5.9，</w:t>
            </w:r>
          </w:p>
          <w:p w:rsidR="00015298" w:rsidRDefault="005066CD">
            <w:pPr>
              <w:pStyle w:val="32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6.6.4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增加了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orderClass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字段</w:t>
            </w:r>
          </w:p>
        </w:tc>
      </w:tr>
      <w:tr w:rsidR="00015298">
        <w:trPr>
          <w:cantSplit/>
          <w:trHeight w:val="44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V2.1.3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2015/10/16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田明辉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pStyle w:val="32"/>
              <w:numPr>
                <w:ilvl w:val="2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增加了活动描述</w:t>
            </w:r>
          </w:p>
        </w:tc>
      </w:tr>
      <w:tr w:rsidR="00015298">
        <w:trPr>
          <w:cantSplit/>
          <w:trHeight w:val="40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V3.0.0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2015/10/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冀骥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华佗驾到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3.0版接口内容调整</w:t>
            </w:r>
          </w:p>
        </w:tc>
      </w:tr>
      <w:tr w:rsidR="00015298">
        <w:trPr>
          <w:cantSplit/>
          <w:trHeight w:val="40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V3.0.1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2015/10/30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郑超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所有接口命名和字段调整，格式标准化，部分接口内容统一调整</w:t>
            </w:r>
          </w:p>
        </w:tc>
      </w:tr>
      <w:tr w:rsidR="00015298">
        <w:trPr>
          <w:cantSplit/>
          <w:trHeight w:val="40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V3.0.2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2015/11/4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袁文俊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命名（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翻译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）统一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规范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见第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节接口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命名规则</w:t>
            </w:r>
          </w:p>
        </w:tc>
      </w:tr>
      <w:tr w:rsidR="00015298">
        <w:trPr>
          <w:cantSplit/>
          <w:trHeight w:val="40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V3.0.3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2015/12/21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娄玉东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添加6.9充值卡模块</w:t>
            </w:r>
          </w:p>
        </w:tc>
      </w:tr>
      <w:tr w:rsidR="00565E05">
        <w:trPr>
          <w:cantSplit/>
          <w:trHeight w:val="404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E05" w:rsidRDefault="00565E05" w:rsidP="00565E05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3.0.4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E05" w:rsidRDefault="00565E05" w:rsidP="00565E05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2016/01/06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E05" w:rsidRDefault="00565E05" w:rsidP="00565E05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冀骥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E05" w:rsidRDefault="00565E05" w:rsidP="00565E05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E05" w:rsidRDefault="00565E05" w:rsidP="00565E05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E05" w:rsidRDefault="00565E05" w:rsidP="00565E05">
            <w:pPr>
              <w:pStyle w:val="32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添加客户端首图接口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1"/>
        <w:rPr>
          <w:rFonts w:ascii="微软雅黑" w:eastAsia="微软雅黑" w:hAnsi="微软雅黑"/>
        </w:rPr>
      </w:pPr>
      <w:bookmarkStart w:id="1" w:name="_Toc413431875"/>
      <w:bookmarkStart w:id="2" w:name="_Toc320120690"/>
      <w:r>
        <w:rPr>
          <w:rFonts w:ascii="微软雅黑" w:eastAsia="微软雅黑" w:hAnsi="微软雅黑" w:hint="eastAsia"/>
        </w:rPr>
        <w:t>引言</w:t>
      </w:r>
      <w:bookmarkEnd w:id="1"/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3" w:name="_Toc413431876"/>
      <w:r>
        <w:rPr>
          <w:rFonts w:ascii="微软雅黑" w:eastAsia="微软雅黑" w:hAnsi="微软雅黑" w:hint="eastAsia"/>
        </w:rPr>
        <w:t>编写目的</w:t>
      </w:r>
      <w:bookmarkEnd w:id="3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为手机客户端和微信提供服务接口，主要说明了接入服务的适用范围和相关的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功能，标识各功能的实现过程，提供移动端快速接入接入服务的实现方式。</w:t>
      </w:r>
    </w:p>
    <w:p w:rsidR="00015298" w:rsidRDefault="005066CD">
      <w:pPr>
        <w:pStyle w:val="1"/>
        <w:rPr>
          <w:rFonts w:ascii="微软雅黑" w:eastAsia="微软雅黑" w:hAnsi="微软雅黑"/>
        </w:rPr>
      </w:pPr>
      <w:bookmarkStart w:id="4" w:name="_Toc413431877"/>
      <w:r>
        <w:rPr>
          <w:rFonts w:ascii="微软雅黑" w:eastAsia="微软雅黑" w:hAnsi="微软雅黑" w:hint="eastAsia"/>
        </w:rPr>
        <w:t>报文规范说明</w:t>
      </w:r>
      <w:bookmarkEnd w:id="2"/>
      <w:bookmarkEnd w:id="4"/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5" w:name="_Toc413431878"/>
      <w:r>
        <w:rPr>
          <w:rFonts w:ascii="微软雅黑" w:eastAsia="微软雅黑" w:hAnsi="微软雅黑" w:hint="eastAsia"/>
        </w:rPr>
        <w:t>参数</w:t>
      </w:r>
      <w:bookmarkEnd w:id="5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报文中每个字段的顺序</w:t>
      </w: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6" w:name="_Toc413431879"/>
      <w:r>
        <w:rPr>
          <w:rFonts w:ascii="微软雅黑" w:eastAsia="微软雅黑" w:hAnsi="微软雅黑" w:hint="eastAsia"/>
        </w:rPr>
        <w:t>参数名</w:t>
      </w:r>
      <w:bookmarkEnd w:id="6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报文中此字段所代表的属性</w:t>
      </w: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7" w:name="_Toc320120693"/>
      <w:bookmarkStart w:id="8" w:name="_Toc413431880"/>
      <w:r>
        <w:rPr>
          <w:rFonts w:ascii="微软雅黑" w:eastAsia="微软雅黑" w:hAnsi="微软雅黑" w:hint="eastAsia"/>
        </w:rPr>
        <w:t>类型</w:t>
      </w:r>
      <w:bookmarkEnd w:id="7"/>
      <w:bookmarkEnd w:id="8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报文中此字段的类型</w:t>
      </w:r>
    </w:p>
    <w:tbl>
      <w:tblPr>
        <w:tblW w:w="85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7616"/>
      </w:tblGrid>
      <w:tr w:rsidR="00015298">
        <w:trPr>
          <w:tblHeader/>
          <w:jc w:val="center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字符</w:t>
            </w:r>
          </w:p>
        </w:tc>
        <w:tc>
          <w:tcPr>
            <w:tcW w:w="761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含义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76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字母字符，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Z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z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lastRenderedPageBreak/>
              <w:t>N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数值，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，右靠，首位有效数字前填零。若表示人民币金额，则最右二位为角、分。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填充字符，如空格。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特殊符号。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C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字符类型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An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字母和数字字符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字母和特殊字符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数字和特殊字符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Ans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字母、数字和特殊字符。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MM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月份，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12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DD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日期，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31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YY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年份，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99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hh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时，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23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mm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分，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59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15298">
        <w:trPr>
          <w:jc w:val="center"/>
        </w:trPr>
        <w:tc>
          <w:tcPr>
            <w:tcW w:w="9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lastRenderedPageBreak/>
              <w:t>ss</w:t>
            </w:r>
          </w:p>
        </w:tc>
        <w:tc>
          <w:tcPr>
            <w:tcW w:w="761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秒，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至</w:t>
            </w:r>
            <w:r>
              <w:rPr>
                <w:rFonts w:ascii="微软雅黑" w:eastAsia="微软雅黑" w:hAnsi="微软雅黑"/>
              </w:rPr>
              <w:t>59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9" w:name="_Toc320120694"/>
      <w:bookmarkStart w:id="10" w:name="_Toc413431881"/>
      <w:r>
        <w:rPr>
          <w:rFonts w:ascii="微软雅黑" w:eastAsia="微软雅黑" w:hAnsi="微软雅黑" w:hint="eastAsia"/>
        </w:rPr>
        <w:t>长度</w:t>
      </w:r>
      <w:bookmarkEnd w:id="9"/>
      <w:bookmarkEnd w:id="10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报文中此字段允许的最大长度</w:t>
      </w: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11" w:name="_Toc320120695"/>
      <w:bookmarkStart w:id="12" w:name="_Toc413431882"/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选择</w:t>
      </w:r>
      <w:bookmarkEnd w:id="11"/>
      <w:bookmarkEnd w:id="12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报文中此字段输入要求：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M </w:t>
      </w:r>
      <w:r>
        <w:rPr>
          <w:rFonts w:ascii="微软雅黑" w:eastAsia="微软雅黑" w:hAnsi="微软雅黑" w:hint="eastAsia"/>
        </w:rPr>
        <w:t>此字段必须出现，且不能为空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O  </w:t>
      </w:r>
      <w:r>
        <w:rPr>
          <w:rFonts w:ascii="微软雅黑" w:eastAsia="微软雅黑" w:hAnsi="微软雅黑" w:hint="eastAsia"/>
        </w:rPr>
        <w:t>此字段可选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  </w:t>
      </w:r>
      <w:r>
        <w:rPr>
          <w:rFonts w:ascii="微软雅黑" w:eastAsia="微软雅黑" w:hAnsi="微软雅黑" w:hint="eastAsia"/>
        </w:rPr>
        <w:t>在特定环境下，此字段必须出现，且不为空</w:t>
      </w: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13" w:name="_Toc320120696"/>
      <w:bookmarkStart w:id="14" w:name="_Toc413431883"/>
      <w:r>
        <w:rPr>
          <w:rFonts w:ascii="微软雅黑" w:eastAsia="微软雅黑" w:hAnsi="微软雅黑" w:hint="eastAsia"/>
        </w:rPr>
        <w:t>备注</w:t>
      </w:r>
      <w:bookmarkEnd w:id="13"/>
      <w:bookmarkEnd w:id="14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对字段的一些解释</w:t>
      </w: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15" w:name="_Toc413431884"/>
      <w:r>
        <w:rPr>
          <w:rFonts w:ascii="微软雅黑" w:eastAsia="微软雅黑" w:hAnsi="微软雅黑" w:hint="eastAsia"/>
        </w:rPr>
        <w:t>报文结构</w:t>
      </w:r>
      <w:bookmarkEnd w:id="15"/>
    </w:p>
    <w:p w:rsidR="00015298" w:rsidRDefault="00015298">
      <w:pPr>
        <w:pStyle w:val="41"/>
        <w:ind w:firstLineChars="0" w:firstLine="0"/>
      </w:pPr>
    </w:p>
    <w:p w:rsidR="00015298" w:rsidRDefault="005066CD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接口命名规则</w:t>
      </w:r>
    </w:p>
    <w:p w:rsidR="00015298" w:rsidRDefault="005066CD">
      <w:pPr>
        <w:pStyle w:val="41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报文是获取一</w:t>
      </w:r>
      <w:r>
        <w:rPr>
          <w:rFonts w:hint="eastAsia"/>
        </w:rPr>
        <w:t>个</w:t>
      </w:r>
      <w:r>
        <w:t>对象的信息，</w:t>
      </w:r>
      <w:r>
        <w:rPr>
          <w:rFonts w:hint="eastAsia"/>
        </w:rPr>
        <w:t>则属性</w:t>
      </w:r>
      <w:r>
        <w:t>名称用短名称，</w:t>
      </w:r>
      <w:r>
        <w:rPr>
          <w:rFonts w:hint="eastAsia"/>
        </w:rPr>
        <w:t>不</w:t>
      </w:r>
      <w:r>
        <w:t>包含主体对象的名称。</w:t>
      </w:r>
      <w:r>
        <w:rPr>
          <w:rFonts w:hint="eastAsia"/>
        </w:rPr>
        <w:t>如</w:t>
      </w:r>
      <w:r>
        <w:t>在</w:t>
      </w:r>
      <w:r>
        <w:lastRenderedPageBreak/>
        <w:t>G</w:t>
      </w:r>
      <w:r>
        <w:rPr>
          <w:rFonts w:hint="eastAsia"/>
        </w:rPr>
        <w:t>et</w:t>
      </w:r>
      <w:r>
        <w:t>UserInfo</w:t>
      </w:r>
      <w:r>
        <w:rPr>
          <w:rFonts w:hint="eastAsia"/>
        </w:rPr>
        <w:t>中</w:t>
      </w:r>
      <w:r>
        <w:t>获取用户</w:t>
      </w:r>
      <w:r>
        <w:t>ID</w:t>
      </w:r>
      <w:r>
        <w:t>，</w:t>
      </w:r>
      <w:r>
        <w:rPr>
          <w:rFonts w:hint="eastAsia"/>
        </w:rPr>
        <w:t>则</w:t>
      </w:r>
      <w:r>
        <w:t>直接使用</w:t>
      </w:r>
      <w:r>
        <w:t>ID</w:t>
      </w:r>
      <w:r>
        <w:t>，</w:t>
      </w:r>
      <w:r>
        <w:rPr>
          <w:rFonts w:hint="eastAsia"/>
        </w:rPr>
        <w:t>不使用</w:t>
      </w:r>
      <w:r>
        <w:t>userID</w:t>
      </w:r>
      <w:r>
        <w:t>。获取用户</w:t>
      </w:r>
      <w:r>
        <w:rPr>
          <w:rFonts w:hint="eastAsia"/>
        </w:rPr>
        <w:t>名</w:t>
      </w:r>
      <w:r>
        <w:t>，直接使用</w:t>
      </w:r>
      <w:r>
        <w:t>name</w:t>
      </w:r>
      <w:r>
        <w:t>，</w:t>
      </w:r>
      <w:r>
        <w:rPr>
          <w:rFonts w:hint="eastAsia"/>
        </w:rPr>
        <w:t>不必</w:t>
      </w:r>
      <w:r>
        <w:t>使用</w:t>
      </w:r>
      <w:r>
        <w:t>userName</w:t>
      </w:r>
      <w:r>
        <w:t>。</w:t>
      </w:r>
    </w:p>
    <w:p w:rsidR="00015298" w:rsidRDefault="005066CD">
      <w:pPr>
        <w:pStyle w:val="41"/>
        <w:numPr>
          <w:ilvl w:val="0"/>
          <w:numId w:val="5"/>
        </w:numPr>
        <w:ind w:firstLineChars="0"/>
      </w:pPr>
      <w:r>
        <w:t>除</w:t>
      </w:r>
      <w:r>
        <w:rPr>
          <w:rFonts w:hint="eastAsia"/>
        </w:rPr>
        <w:t>了</w:t>
      </w:r>
      <w:r>
        <w:t>在此罗列的英文单词可以使用</w:t>
      </w:r>
      <w:r>
        <w:rPr>
          <w:rFonts w:hint="eastAsia"/>
        </w:rPr>
        <w:t>简写</w:t>
      </w:r>
      <w:r>
        <w:t>外，</w:t>
      </w:r>
      <w:r>
        <w:rPr>
          <w:rFonts w:hint="eastAsia"/>
        </w:rPr>
        <w:t>其余</w:t>
      </w:r>
      <w:r>
        <w:t>英文单词</w:t>
      </w:r>
      <w:r>
        <w:rPr>
          <w:rFonts w:hint="eastAsia"/>
        </w:rPr>
        <w:t>一律</w:t>
      </w:r>
      <w:r>
        <w:t>使用</w:t>
      </w:r>
      <w:r>
        <w:rPr>
          <w:rFonts w:hint="eastAsia"/>
        </w:rPr>
        <w:t>全称</w:t>
      </w:r>
      <w:r>
        <w:t>。原则上，</w:t>
      </w:r>
      <w:r>
        <w:rPr>
          <w:rFonts w:hint="eastAsia"/>
        </w:rPr>
        <w:t>无</w:t>
      </w:r>
      <w:r>
        <w:t>特殊原因，都使用</w:t>
      </w:r>
      <w:r>
        <w:rPr>
          <w:rFonts w:hint="eastAsia"/>
        </w:rPr>
        <w:t>全称</w:t>
      </w:r>
      <w:r>
        <w:t>，</w:t>
      </w:r>
      <w:r>
        <w:rPr>
          <w:rFonts w:hint="eastAsia"/>
        </w:rPr>
        <w:t>以</w:t>
      </w:r>
      <w:r>
        <w:t>利交流：</w:t>
      </w:r>
      <w:r>
        <w:t>ID, tel, url, info, min, max, avg</w:t>
      </w:r>
    </w:p>
    <w:p w:rsidR="00015298" w:rsidRDefault="005066CD">
      <w:pPr>
        <w:pStyle w:val="41"/>
        <w:numPr>
          <w:ilvl w:val="0"/>
          <w:numId w:val="5"/>
        </w:numPr>
        <w:ind w:firstLineChars="0"/>
      </w:pPr>
      <w:r>
        <w:t>凡有汇总计数含义的，</w:t>
      </w:r>
      <w:r>
        <w:rPr>
          <w:rFonts w:hint="eastAsia"/>
        </w:rPr>
        <w:t>使用</w:t>
      </w:r>
      <w:r>
        <w:t>count</w:t>
      </w:r>
      <w:r>
        <w:t>。</w:t>
      </w:r>
    </w:p>
    <w:p w:rsidR="00015298" w:rsidRDefault="005066CD">
      <w:pPr>
        <w:pStyle w:val="41"/>
        <w:numPr>
          <w:ilvl w:val="0"/>
          <w:numId w:val="5"/>
        </w:numPr>
        <w:ind w:firstLineChars="0"/>
      </w:pPr>
      <w:r>
        <w:t>排序字段名称使用</w:t>
      </w:r>
      <w:r>
        <w:t>orderBy</w:t>
      </w:r>
      <w:r>
        <w:t>。但是该</w:t>
      </w:r>
      <w:r>
        <w:rPr>
          <w:rFonts w:hint="eastAsia"/>
        </w:rPr>
        <w:t>字段</w:t>
      </w:r>
      <w:r>
        <w:t>可以删除，</w:t>
      </w:r>
      <w:r>
        <w:rPr>
          <w:rFonts w:hint="eastAsia"/>
        </w:rPr>
        <w:t>在</w:t>
      </w:r>
      <w:r>
        <w:t>服务器端进行排序操作。</w:t>
      </w:r>
    </w:p>
    <w:p w:rsidR="00015298" w:rsidRDefault="005066CD">
      <w:pPr>
        <w:pStyle w:val="41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共通使用的属性，</w:t>
      </w:r>
      <w:r>
        <w:rPr>
          <w:rFonts w:hint="eastAsia"/>
        </w:rPr>
        <w:t>务必</w:t>
      </w:r>
      <w:r>
        <w:t>使用相同的名称，</w:t>
      </w:r>
      <w:r>
        <w:rPr>
          <w:rFonts w:hint="eastAsia"/>
        </w:rPr>
        <w:t>以</w:t>
      </w:r>
      <w:r>
        <w:t>保持一致性。</w:t>
      </w:r>
    </w:p>
    <w:tbl>
      <w:tblPr>
        <w:tblW w:w="7953" w:type="dxa"/>
        <w:tblInd w:w="36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6045"/>
      </w:tblGrid>
      <w:tr w:rsidR="00015298">
        <w:tc>
          <w:tcPr>
            <w:tcW w:w="1908" w:type="dxa"/>
          </w:tcPr>
          <w:p w:rsidR="00015298" w:rsidRDefault="005066CD">
            <w:pPr>
              <w:pStyle w:val="41"/>
              <w:ind w:firstLineChars="0" w:firstLine="0"/>
            </w:pPr>
            <w:r>
              <w:t>statusCode</w:t>
            </w:r>
          </w:p>
        </w:tc>
        <w:tc>
          <w:tcPr>
            <w:tcW w:w="6045" w:type="dxa"/>
          </w:tcPr>
          <w:p w:rsidR="00015298" w:rsidRDefault="005066CD">
            <w:pPr>
              <w:pStyle w:val="41"/>
              <w:ind w:firstLineChars="0" w:firstLine="0"/>
            </w:pPr>
            <w:r>
              <w:t>状态码，</w:t>
            </w:r>
            <w:r>
              <w:t>action</w:t>
            </w:r>
            <w:r>
              <w:t>执行结果</w:t>
            </w:r>
          </w:p>
        </w:tc>
      </w:tr>
      <w:tr w:rsidR="00015298">
        <w:tc>
          <w:tcPr>
            <w:tcW w:w="1908" w:type="dxa"/>
          </w:tcPr>
          <w:p w:rsidR="00015298" w:rsidRDefault="005066CD">
            <w:pPr>
              <w:pStyle w:val="41"/>
              <w:ind w:firstLineChars="0" w:firstLine="0"/>
            </w:pPr>
            <w:r>
              <w:t>statusMessage</w:t>
            </w:r>
          </w:p>
        </w:tc>
        <w:tc>
          <w:tcPr>
            <w:tcW w:w="6045" w:type="dxa"/>
          </w:tcPr>
          <w:p w:rsidR="00015298" w:rsidRDefault="005066CD">
            <w:pPr>
              <w:pStyle w:val="41"/>
              <w:ind w:firstLineChars="0" w:firstLine="0"/>
            </w:pPr>
            <w:r>
              <w:t>状态消息</w:t>
            </w:r>
          </w:p>
        </w:tc>
      </w:tr>
      <w:tr w:rsidR="00015298">
        <w:tc>
          <w:tcPr>
            <w:tcW w:w="1908" w:type="dxa"/>
          </w:tcPr>
          <w:p w:rsidR="00015298" w:rsidRDefault="005066CD">
            <w:pPr>
              <w:pStyle w:val="41"/>
              <w:ind w:firstLineChars="0" w:firstLine="0"/>
            </w:pPr>
            <w:r>
              <w:t>pageStart</w:t>
            </w:r>
          </w:p>
        </w:tc>
        <w:tc>
          <w:tcPr>
            <w:tcW w:w="6045" w:type="dxa"/>
          </w:tcPr>
          <w:p w:rsidR="00015298" w:rsidRDefault="005066CD">
            <w:pPr>
              <w:pStyle w:val="41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</w:p>
        </w:tc>
      </w:tr>
      <w:tr w:rsidR="00015298">
        <w:tc>
          <w:tcPr>
            <w:tcW w:w="1908" w:type="dxa"/>
          </w:tcPr>
          <w:p w:rsidR="00015298" w:rsidRDefault="005066CD">
            <w:pPr>
              <w:pStyle w:val="41"/>
              <w:ind w:firstLineChars="0" w:firstLine="0"/>
            </w:pPr>
            <w:r>
              <w:t>pageOffset</w:t>
            </w:r>
          </w:p>
        </w:tc>
        <w:tc>
          <w:tcPr>
            <w:tcW w:w="6045" w:type="dxa"/>
          </w:tcPr>
          <w:p w:rsidR="00015298" w:rsidRDefault="005066CD">
            <w:pPr>
              <w:pStyle w:val="41"/>
              <w:ind w:firstLineChars="0" w:firstLine="0"/>
            </w:pPr>
            <w:r>
              <w:t>分页大小</w:t>
            </w:r>
          </w:p>
        </w:tc>
      </w:tr>
      <w:tr w:rsidR="00015298">
        <w:tc>
          <w:tcPr>
            <w:tcW w:w="1908" w:type="dxa"/>
          </w:tcPr>
          <w:p w:rsidR="00015298" w:rsidRDefault="005066CD">
            <w:pPr>
              <w:pStyle w:val="41"/>
              <w:ind w:firstLineChars="0" w:firstLine="0"/>
            </w:pPr>
            <w:r>
              <w:t>pageCount</w:t>
            </w:r>
          </w:p>
        </w:tc>
        <w:tc>
          <w:tcPr>
            <w:tcW w:w="6045" w:type="dxa"/>
          </w:tcPr>
          <w:p w:rsidR="00015298" w:rsidRDefault="005066CD">
            <w:pPr>
              <w:pStyle w:val="41"/>
              <w:ind w:firstLineChars="0" w:firstLine="0"/>
            </w:pPr>
            <w:r>
              <w:t>总页数</w:t>
            </w:r>
          </w:p>
        </w:tc>
      </w:tr>
      <w:tr w:rsidR="00015298">
        <w:tc>
          <w:tcPr>
            <w:tcW w:w="1908" w:type="dxa"/>
          </w:tcPr>
          <w:p w:rsidR="00015298" w:rsidRDefault="005066CD">
            <w:pPr>
              <w:pStyle w:val="41"/>
              <w:ind w:firstLineChars="0" w:firstLine="0"/>
            </w:pPr>
            <w:r>
              <w:t>tupleCount</w:t>
            </w:r>
          </w:p>
        </w:tc>
        <w:tc>
          <w:tcPr>
            <w:tcW w:w="6045" w:type="dxa"/>
          </w:tcPr>
          <w:p w:rsidR="00015298" w:rsidRDefault="005066CD">
            <w:pPr>
              <w:pStyle w:val="41"/>
              <w:ind w:firstLineChars="0" w:firstLine="0"/>
            </w:pPr>
            <w:r>
              <w:t>总纪录数</w:t>
            </w:r>
          </w:p>
        </w:tc>
      </w:tr>
      <w:tr w:rsidR="00015298">
        <w:tc>
          <w:tcPr>
            <w:tcW w:w="1908" w:type="dxa"/>
          </w:tcPr>
          <w:p w:rsidR="00015298" w:rsidRDefault="005066CD">
            <w:pPr>
              <w:pStyle w:val="41"/>
              <w:ind w:firstLineChars="0" w:firstLine="0"/>
            </w:pPr>
            <w:r>
              <w:t>introduction</w:t>
            </w:r>
          </w:p>
        </w:tc>
        <w:tc>
          <w:tcPr>
            <w:tcW w:w="6045" w:type="dxa"/>
          </w:tcPr>
          <w:p w:rsidR="00015298" w:rsidRDefault="005066CD">
            <w:pPr>
              <w:pStyle w:val="41"/>
              <w:ind w:firstLineChars="0" w:firstLine="0"/>
            </w:pPr>
            <w:r>
              <w:t>简介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接入规范</w:t>
      </w: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16" w:name="_Toc418602942"/>
      <w:r>
        <w:rPr>
          <w:rFonts w:ascii="微软雅黑" w:eastAsia="微软雅黑" w:hAnsi="微软雅黑" w:hint="eastAsia"/>
        </w:rPr>
        <w:t>数据格式</w:t>
      </w:r>
      <w:bookmarkEnd w:id="16"/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需要参与签名的参数 </w:t>
      </w:r>
    </w:p>
    <w:p w:rsidR="00015298" w:rsidRDefault="005066CD">
      <w:pPr>
        <w:widowControl/>
        <w:autoSpaceDE w:val="0"/>
        <w:autoSpaceDN w:val="0"/>
        <w:adjustRightInd w:val="0"/>
        <w:spacing w:after="240"/>
        <w:jc w:val="left"/>
        <w:rPr>
          <w:rFonts w:ascii="微软雅黑" w:eastAsia="微软雅黑" w:hAnsi="微软雅黑" w:cs="Times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在请求参数列表中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除去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Arial"/>
          <w:kern w:val="0"/>
          <w:sz w:val="16"/>
          <w:szCs w:val="16"/>
        </w:rPr>
        <w:t>sign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、</w:t>
      </w:r>
      <w:r>
        <w:rPr>
          <w:rFonts w:ascii="微软雅黑" w:eastAsia="微软雅黑" w:hAnsi="微软雅黑" w:cs="Arial"/>
          <w:kern w:val="0"/>
          <w:sz w:val="16"/>
          <w:szCs w:val="16"/>
        </w:rPr>
        <w:t xml:space="preserve">sign_type 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两个参数外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其他需要使用到的非空参数皆是要签名的参数。</w:t>
      </w:r>
      <w:r>
        <w:rPr>
          <w:rFonts w:ascii="微软雅黑" w:eastAsia="微软雅黑" w:hAnsi="微软雅黑" w:cs="宋体"/>
          <w:kern w:val="0"/>
          <w:sz w:val="16"/>
          <w:szCs w:val="16"/>
        </w:rPr>
        <w:t>(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个别接口中参数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Arial"/>
          <w:kern w:val="0"/>
          <w:sz w:val="16"/>
          <w:szCs w:val="16"/>
        </w:rPr>
        <w:t xml:space="preserve">sign_type 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也需要参与签名。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) 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在通知返回参数列表中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除去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Arial"/>
          <w:kern w:val="0"/>
          <w:sz w:val="16"/>
          <w:szCs w:val="16"/>
        </w:rPr>
        <w:t>sign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、</w:t>
      </w:r>
      <w:r>
        <w:rPr>
          <w:rFonts w:ascii="微软雅黑" w:eastAsia="微软雅黑" w:hAnsi="微软雅黑" w:cs="Arial"/>
          <w:kern w:val="0"/>
          <w:sz w:val="16"/>
          <w:szCs w:val="16"/>
        </w:rPr>
        <w:t xml:space="preserve">sign_type 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两个参数外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凡是通知返回回来的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</w:p>
    <w:p w:rsidR="00015298" w:rsidRDefault="005066CD">
      <w:pPr>
        <w:widowControl/>
        <w:autoSpaceDE w:val="0"/>
        <w:autoSpaceDN w:val="0"/>
        <w:adjustRightInd w:val="0"/>
        <w:spacing w:after="240"/>
        <w:jc w:val="left"/>
        <w:rPr>
          <w:rFonts w:ascii="微软雅黑" w:eastAsia="微软雅黑" w:hAnsi="微软雅黑" w:cs="Times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参数皆是要签名的参数。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生成待签名字符串，MD5加密，base64编码</w:t>
      </w:r>
      <w:r>
        <w:rPr>
          <w:rFonts w:ascii="微软雅黑" w:eastAsia="微软雅黑" w:hAnsi="微软雅黑"/>
        </w:rPr>
        <w:t xml:space="preserve"> </w:t>
      </w:r>
    </w:p>
    <w:p w:rsidR="00015298" w:rsidRDefault="005066CD">
      <w:pPr>
        <w:widowControl/>
        <w:autoSpaceDE w:val="0"/>
        <w:autoSpaceDN w:val="0"/>
        <w:adjustRightInd w:val="0"/>
        <w:spacing w:after="240"/>
        <w:jc w:val="left"/>
        <w:rPr>
          <w:rFonts w:ascii="微软雅黑" w:eastAsia="微软雅黑" w:hAnsi="微软雅黑" w:cs="Times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对于如下的参数数组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: 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Times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ANS[] parameters={"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a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001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b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002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cc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003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 xml:space="preserve"> 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};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Times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对数组里的每一个值从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Arial"/>
          <w:kern w:val="0"/>
          <w:sz w:val="16"/>
          <w:szCs w:val="16"/>
        </w:rPr>
        <w:t xml:space="preserve">a 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到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Arial"/>
          <w:kern w:val="0"/>
          <w:sz w:val="16"/>
          <w:szCs w:val="16"/>
        </w:rPr>
        <w:t xml:space="preserve">z 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的顺序排序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若遇到相同首字母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则看第二个字母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, 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以此类推。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排序完成之后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再把所有数组值以“</w:t>
      </w:r>
      <w:r>
        <w:rPr>
          <w:rFonts w:ascii="微软雅黑" w:eastAsia="微软雅黑" w:hAnsi="微软雅黑" w:cs="Arial"/>
          <w:kern w:val="0"/>
          <w:sz w:val="16"/>
          <w:szCs w:val="16"/>
        </w:rPr>
        <w:t>&amp;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”字符连接起来</w:t>
      </w:r>
      <w:r>
        <w:rPr>
          <w:rFonts w:ascii="微软雅黑" w:eastAsia="微软雅黑" w:hAnsi="微软雅黑" w:cs="宋体"/>
          <w:kern w:val="0"/>
          <w:sz w:val="16"/>
          <w:szCs w:val="16"/>
        </w:rPr>
        <w:t>,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如</w:t>
      </w:r>
      <w:r>
        <w:rPr>
          <w:rFonts w:ascii="微软雅黑" w:eastAsia="微软雅黑" w:hAnsi="微软雅黑" w:cs="宋体"/>
          <w:kern w:val="0"/>
          <w:sz w:val="16"/>
          <w:szCs w:val="16"/>
        </w:rPr>
        <w:t xml:space="preserve">: 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ANS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 xml:space="preserve"> str = 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“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a=001&amp;b=002&amp;cc=003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”</w:t>
      </w: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(</w:t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这串字符串便是待签名字符串</w:t>
      </w: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)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kern w:val="0"/>
          <w:sz w:val="16"/>
          <w:szCs w:val="16"/>
        </w:rPr>
        <w:t>ANS</w:t>
      </w: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 xml:space="preserve"> sign = MD5(str+key);(key为制定的接口密钥)</w:t>
      </w:r>
    </w:p>
    <w:p w:rsidR="00015298" w:rsidRDefault="00015298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6"/>
          <w:szCs w:val="16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数据处理步骤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1.例如原请求数据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ANS[] parameters={"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a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001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d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002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cc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003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,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sign_type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md5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,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userid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};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Times"/>
          <w:kern w:val="0"/>
          <w:sz w:val="16"/>
          <w:szCs w:val="16"/>
        </w:rPr>
      </w:pPr>
      <w:r>
        <w:rPr>
          <w:rFonts w:ascii="微软雅黑" w:eastAsia="微软雅黑" w:hAnsi="微软雅黑" w:cs="Times" w:hint="eastAsia"/>
          <w:kern w:val="0"/>
          <w:sz w:val="16"/>
          <w:szCs w:val="16"/>
        </w:rPr>
        <w:t>2.去掉sign和sign_type和空值参数</w:t>
      </w:r>
    </w:p>
    <w:p w:rsidR="00015298" w:rsidRDefault="005066CD">
      <w:pP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parameters={"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a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001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d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002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cc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003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};</w:t>
      </w:r>
    </w:p>
    <w:p w:rsidR="00015298" w:rsidRDefault="005066CD">
      <w:pPr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3.按key字母排序</w:t>
      </w:r>
    </w:p>
    <w:p w:rsidR="00015298" w:rsidRDefault="005066CD">
      <w:pP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parameters={"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a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001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cc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003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","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d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=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002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}</w:t>
      </w:r>
    </w:p>
    <w:p w:rsidR="00015298" w:rsidRDefault="005066CD">
      <w:pPr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4.拼接</w:t>
      </w:r>
    </w:p>
    <w:p w:rsidR="00015298" w:rsidRDefault="005066CD">
      <w:pP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ANS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 xml:space="preserve"> str = 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a=001&amp;cc=003&amp;d=002</w:t>
      </w: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"</w:t>
      </w:r>
    </w:p>
    <w:p w:rsidR="00015298" w:rsidRDefault="005066CD">
      <w:pPr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5.拼接密钥,key为上线提供</w:t>
      </w:r>
    </w:p>
    <w:p w:rsidR="00015298" w:rsidRDefault="005066CD">
      <w:pP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str = str + key</w:t>
      </w:r>
    </w:p>
    <w:p w:rsidR="00015298" w:rsidRDefault="005066CD">
      <w:pPr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6.MD5加密，base64编码</w:t>
      </w:r>
    </w:p>
    <w:p w:rsidR="00015298" w:rsidRDefault="005066CD">
      <w:pP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  <w:t>ANS</w:t>
      </w: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 xml:space="preserve"> content = base64(md5(str)</w:t>
      </w:r>
    </w:p>
    <w:p w:rsidR="00015298" w:rsidRDefault="005066CD">
      <w:pPr>
        <w:rPr>
          <w:rFonts w:ascii="微软雅黑" w:eastAsia="微软雅黑" w:hAnsi="微软雅黑" w:cs="Courier New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kern w:val="0"/>
          <w:sz w:val="16"/>
          <w:szCs w:val="16"/>
        </w:rPr>
        <w:t>7.post提交</w:t>
      </w:r>
    </w:p>
    <w:p w:rsidR="00015298" w:rsidRDefault="005066CD">
      <w:pPr>
        <w:rPr>
          <w:rFonts w:ascii="微软雅黑" w:eastAsia="微软雅黑" w:hAnsi="微软雅黑" w:cs="Courier New"/>
          <w:color w:val="FF6600"/>
          <w:kern w:val="0"/>
          <w:sz w:val="16"/>
          <w:szCs w:val="16"/>
        </w:rPr>
      </w:pPr>
      <w:r>
        <w:rPr>
          <w:rFonts w:ascii="微软雅黑" w:eastAsia="微软雅黑" w:hAnsi="微软雅黑" w:cs="Courier New" w:hint="eastAsia"/>
          <w:color w:val="FF6600"/>
          <w:kern w:val="0"/>
          <w:sz w:val="16"/>
          <w:szCs w:val="16"/>
        </w:rPr>
        <w:t>post（content）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1"/>
        <w:rPr>
          <w:rFonts w:ascii="微软雅黑" w:eastAsia="微软雅黑" w:hAnsi="微软雅黑"/>
        </w:rPr>
      </w:pPr>
      <w:bookmarkStart w:id="17" w:name="_Toc320120697"/>
      <w:bookmarkStart w:id="18" w:name="_Toc413431898"/>
      <w:r>
        <w:rPr>
          <w:rFonts w:ascii="微软雅黑" w:eastAsia="微软雅黑" w:hAnsi="微软雅黑" w:hint="eastAsia"/>
        </w:rPr>
        <w:t>公共交互报文</w:t>
      </w:r>
      <w:bookmarkEnd w:id="17"/>
      <w:r>
        <w:rPr>
          <w:rFonts w:ascii="微软雅黑" w:eastAsia="微软雅黑" w:hAnsi="微软雅黑" w:hint="eastAsia"/>
        </w:rPr>
        <w:t>（适应所有接口）</w:t>
      </w:r>
      <w:bookmarkEnd w:id="18"/>
    </w:p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882"/>
        <w:gridCol w:w="1123"/>
        <w:gridCol w:w="642"/>
        <w:gridCol w:w="1001"/>
        <w:gridCol w:w="3302"/>
      </w:tblGrid>
      <w:tr w:rsidR="00015298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app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接入方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ios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android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wechat(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)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H5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deviceID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设备号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客户端唯一设备号，用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imei(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长度小于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位放弃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)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MAC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，如果俩个都得不到，初次安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装的时候生成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UUID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（系统提供的一个方法生成的唯一号）将这个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uuid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记录下来，每次会话都用这个，微信用户这里用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openid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screenPixel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屏幕像素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屏幕像素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(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如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:320x480),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用长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宽方式表示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gps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位置坐标）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gps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位置坐标）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appVersion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客户端版本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手机客户端版本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messageID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[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唯一消息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串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]//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同步处理不需要，服务端会原样返回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channelCode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推广渠道编号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推广渠道编号，可空</w:t>
            </w:r>
          </w:p>
        </w:tc>
      </w:tr>
      <w:tr w:rsidR="00015298">
        <w:trPr>
          <w:trHeight w:val="430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sign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签名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敏感接口必填（暂无）</w:t>
            </w:r>
          </w:p>
        </w:tc>
      </w:tr>
    </w:tbl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5"/>
        <w:gridCol w:w="977"/>
        <w:gridCol w:w="673"/>
        <w:gridCol w:w="933"/>
        <w:gridCol w:w="1532"/>
        <w:gridCol w:w="2879"/>
      </w:tblGrid>
      <w:tr w:rsidR="00015298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15298">
        <w:trPr>
          <w:trHeight w:val="43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messageID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[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唯一消息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串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]//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同步处理不需要，服务端会原样返回</w:t>
            </w:r>
          </w:p>
        </w:tc>
      </w:tr>
      <w:tr w:rsidR="00015298">
        <w:trPr>
          <w:trHeight w:val="43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serverDateTime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时间（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yyyy-MM-dd HH:mm:ss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</w:p>
        </w:tc>
      </w:tr>
      <w:tr w:rsidR="00015298">
        <w:trPr>
          <w:trHeight w:val="43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statusCode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状态码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数字型串，</w:t>
            </w:r>
          </w:p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成功，其它失败</w:t>
            </w:r>
          </w:p>
        </w:tc>
      </w:tr>
      <w:tr w:rsidR="00015298">
        <w:trPr>
          <w:trHeight w:val="43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statusMessage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错误消息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提示信息，系统错误提示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code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大于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1000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，内部约束提示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600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1000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，小于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600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的提示，可以显示给用户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2"/>
        <w:rPr>
          <w:rFonts w:ascii="微软雅黑" w:eastAsia="微软雅黑" w:hAnsi="微软雅黑"/>
        </w:rPr>
      </w:pPr>
      <w:bookmarkStart w:id="19" w:name="_Toc413431901"/>
      <w:r>
        <w:rPr>
          <w:rFonts w:ascii="微软雅黑" w:eastAsia="微软雅黑" w:hAnsi="微软雅黑" w:hint="eastAsia"/>
        </w:rPr>
        <w:lastRenderedPageBreak/>
        <w:t>分页说明</w:t>
      </w:r>
      <w:bookmarkEnd w:id="19"/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分页请求通用信息，以下接口定义中，如果写明支持分页，添加下面俩个字段</w:t>
      </w:r>
    </w:p>
    <w:p w:rsidR="00015298" w:rsidRDefault="005066CD">
      <w:pPr>
        <w:pStyle w:val="3"/>
        <w:tabs>
          <w:tab w:val="left" w:pos="1304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277"/>
        <w:gridCol w:w="907"/>
        <w:gridCol w:w="1081"/>
        <w:gridCol w:w="1807"/>
        <w:gridCol w:w="1930"/>
      </w:tblGrid>
      <w:tr w:rsidR="00015298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15298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pageStart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当前页数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hint="eastAsia"/>
              </w:rPr>
              <w:t>默认值为：</w:t>
            </w:r>
            <w:r>
              <w:rPr>
                <w:rFonts w:ascii="微软雅黑" w:eastAsia="微软雅黑" w:hAnsi="微软雅黑"/>
              </w:rPr>
              <w:t>1</w:t>
            </w:r>
          </w:p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当前第一页</w:t>
            </w:r>
          </w:p>
        </w:tc>
      </w:tr>
      <w:tr w:rsidR="00015298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pageOffset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获取数据条数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rPr>
                <w:rFonts w:ascii="微软雅黑" w:eastAsia="微软雅黑" w:hAnsi="微软雅黑" w:cs="黑体"/>
              </w:rPr>
            </w:pPr>
            <w:r>
              <w:rPr>
                <w:rFonts w:ascii="微软雅黑" w:eastAsia="微软雅黑" w:hAnsi="微软雅黑" w:hint="eastAsia"/>
              </w:rPr>
              <w:t>默认值为：</w:t>
            </w:r>
            <w:r>
              <w:rPr>
                <w:rFonts w:ascii="微软雅黑" w:eastAsia="微软雅黑" w:hAnsi="微软雅黑"/>
              </w:rPr>
              <w:t>10</w:t>
            </w:r>
          </w:p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每页显示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条</w:t>
            </w:r>
          </w:p>
        </w:tc>
      </w:tr>
    </w:tbl>
    <w:p w:rsidR="00015298" w:rsidRDefault="005066CD">
      <w:pPr>
        <w:pStyle w:val="3"/>
        <w:tabs>
          <w:tab w:val="left" w:pos="1304"/>
        </w:tabs>
        <w:rPr>
          <w:rFonts w:ascii="微软雅黑" w:eastAsia="微软雅黑" w:hAnsi="微软雅黑" w:cs="黑体"/>
          <w:sz w:val="22"/>
          <w:szCs w:val="22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277"/>
        <w:gridCol w:w="907"/>
        <w:gridCol w:w="1081"/>
        <w:gridCol w:w="1807"/>
        <w:gridCol w:w="1930"/>
      </w:tblGrid>
      <w:tr w:rsidR="00015298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参数名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15298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pageCount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总共页数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  <w:tr w:rsidR="00015298">
        <w:trPr>
          <w:trHeight w:val="430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tupleCount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</w:rPr>
              <w:t>总记录数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spacing w:after="200" w:line="276" w:lineRule="auto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.0版</w:t>
      </w:r>
      <w:r>
        <w:rPr>
          <w:rFonts w:ascii="微软雅黑" w:eastAsia="微软雅黑" w:hAnsi="微软雅黑" w:hint="eastAsia"/>
        </w:rPr>
        <w:t>-交互报文体</w:t>
      </w:r>
      <w:r>
        <w:rPr>
          <w:rFonts w:ascii="微软雅黑" w:eastAsia="微软雅黑" w:hAnsi="微软雅黑"/>
        </w:rPr>
        <w:t>&lt;body&gt;</w:t>
      </w:r>
    </w:p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内容模块</w:t>
      </w: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查询评价标签列表-新增-娄玉东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评价时获取标签：/tag/getTag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:rsidR="00015298" w:rsidRDefault="00015298">
      <w:pPr>
        <w:jc w:val="center"/>
        <w:rPr>
          <w:rFonts w:ascii="微软雅黑" w:eastAsia="微软雅黑" w:hAnsi="微软雅黑"/>
          <w:color w:val="000000"/>
          <w:sz w:val="18"/>
          <w:szCs w:val="18"/>
        </w:rPr>
        <w:sectPr w:rsidR="00015298">
          <w:footerReference w:type="default" r:id="rId8"/>
          <w:pgSz w:w="11907" w:h="16840"/>
          <w:pgMar w:top="1797" w:right="1797" w:bottom="1797" w:left="1797" w:header="851" w:footer="992" w:gutter="0"/>
          <w:cols w:space="720"/>
          <w:docGrid w:type="lines" w:linePitch="320"/>
        </w:sect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1309"/>
        <w:gridCol w:w="1024"/>
        <w:gridCol w:w="863"/>
        <w:gridCol w:w="1150"/>
        <w:gridCol w:w="2874"/>
      </w:tblGrid>
      <w:tr w:rsidR="00015298">
        <w:tc>
          <w:tcPr>
            <w:tcW w:w="13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13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2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7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type</w:t>
            </w:r>
          </w:p>
        </w:tc>
        <w:tc>
          <w:tcPr>
            <w:tcW w:w="13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102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类型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0：通用 ,1:到店，2：上门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  <w:sectPr w:rsidR="00015298">
          <w:type w:val="continuous"/>
          <w:pgSz w:w="11907" w:h="16840"/>
          <w:pgMar w:top="1797" w:right="1797" w:bottom="1797" w:left="1797" w:header="851" w:footer="992" w:gutter="0"/>
          <w:cols w:space="720"/>
          <w:docGrid w:type="lines" w:linePitch="320"/>
        </w:sectPr>
      </w:pP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50"/>
        <w:gridCol w:w="1005"/>
        <w:gridCol w:w="863"/>
        <w:gridCol w:w="1148"/>
        <w:gridCol w:w="2868"/>
      </w:tblGrid>
      <w:tr w:rsidR="00015298">
        <w:tc>
          <w:tcPr>
            <w:tcW w:w="129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5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0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4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9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tagList</w:t>
            </w:r>
          </w:p>
        </w:tc>
        <w:tc>
          <w:tcPr>
            <w:tcW w:w="135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标签列表</w:t>
            </w:r>
          </w:p>
        </w:tc>
        <w:tc>
          <w:tcPr>
            <w:tcW w:w="100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863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4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6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标签列表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tagList数据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300"/>
        <w:gridCol w:w="1011"/>
        <w:gridCol w:w="867"/>
        <w:gridCol w:w="1155"/>
        <w:gridCol w:w="2888"/>
      </w:tblGrid>
      <w:tr w:rsidR="00015298">
        <w:trPr>
          <w:trHeight w:val="90"/>
        </w:trPr>
        <w:tc>
          <w:tcPr>
            <w:tcW w:w="13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8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标签ID</w:t>
            </w:r>
          </w:p>
        </w:tc>
        <w:tc>
          <w:tcPr>
            <w:tcW w:w="101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7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标签ID</w:t>
            </w:r>
          </w:p>
        </w:tc>
      </w:tr>
      <w:tr w:rsidR="00015298">
        <w:tc>
          <w:tcPr>
            <w:tcW w:w="130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tagName</w:t>
            </w:r>
          </w:p>
        </w:tc>
        <w:tc>
          <w:tcPr>
            <w:tcW w:w="130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标签内容</w:t>
            </w:r>
          </w:p>
        </w:tc>
        <w:tc>
          <w:tcPr>
            <w:tcW w:w="101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7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标签内容</w:t>
            </w:r>
          </w:p>
        </w:tc>
      </w:tr>
      <w:tr w:rsidR="00015298">
        <w:tc>
          <w:tcPr>
            <w:tcW w:w="130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type</w:t>
            </w:r>
          </w:p>
        </w:tc>
        <w:tc>
          <w:tcPr>
            <w:tcW w:w="130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101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类型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0：通用 ,1:到店，2：上门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查询城市列表-更新-娄玉东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城市列表：/cms/getCityList</w:t>
      </w:r>
    </w:p>
    <w:p w:rsidR="00015298" w:rsidRDefault="005066CD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增加按字母排序返回数据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1296"/>
        <w:gridCol w:w="1007"/>
        <w:gridCol w:w="864"/>
        <w:gridCol w:w="1151"/>
        <w:gridCol w:w="2879"/>
      </w:tblGrid>
      <w:tr w:rsidR="00015298">
        <w:tc>
          <w:tcPr>
            <w:tcW w:w="133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3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orderBy</w:t>
            </w:r>
          </w:p>
        </w:tc>
        <w:tc>
          <w:tcPr>
            <w:tcW w:w="129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排序字段</w:t>
            </w:r>
          </w:p>
        </w:tc>
        <w:tc>
          <w:tcPr>
            <w:tcW w:w="10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 ：按首字母排序。原接口该字段为空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</w:pP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cityList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城市列表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68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城市列表</w:t>
            </w:r>
          </w:p>
        </w:tc>
      </w:tr>
    </w:tbl>
    <w:p w:rsidR="00015298" w:rsidRDefault="005066CD">
      <w:pPr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cityList数据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203"/>
        <w:gridCol w:w="981"/>
        <w:gridCol w:w="865"/>
        <w:gridCol w:w="1152"/>
        <w:gridCol w:w="2881"/>
      </w:tblGrid>
      <w:tr w:rsidR="00015298">
        <w:tc>
          <w:tcPr>
            <w:tcW w:w="144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0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initial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Character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首字母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首字母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groupList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城市分组列表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65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该首字母下的城市列表</w:t>
            </w:r>
          </w:p>
        </w:tc>
      </w:tr>
    </w:tbl>
    <w:p w:rsidR="00015298" w:rsidRDefault="005066CD">
      <w:pPr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groupList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203"/>
        <w:gridCol w:w="981"/>
        <w:gridCol w:w="865"/>
        <w:gridCol w:w="1152"/>
        <w:gridCol w:w="2881"/>
      </w:tblGrid>
      <w:tr w:rsidR="00015298">
        <w:tc>
          <w:tcPr>
            <w:tcW w:w="144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0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ode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城市代码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城市代码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城市名称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城市名称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serving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Area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服务区域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服务区域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serving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Status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开通状态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 全部开通  1 开通到店（屏蔽上门）   2 开通上门（屏蔽到店）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isNew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是否显示new字样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0表示限时new字样，1表示不显示new字样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abbreviation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简称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简称</w:t>
            </w:r>
          </w:p>
        </w:tc>
      </w:tr>
      <w:tr w:rsidR="00015298">
        <w:tc>
          <w:tcPr>
            <w:tcW w:w="14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initial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Character</w:t>
            </w:r>
          </w:p>
        </w:tc>
        <w:tc>
          <w:tcPr>
            <w:tcW w:w="120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首字母</w:t>
            </w:r>
          </w:p>
        </w:tc>
        <w:tc>
          <w:tcPr>
            <w:tcW w:w="98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5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首字母</w:t>
            </w:r>
          </w:p>
        </w:tc>
      </w:tr>
    </w:tbl>
    <w:p w:rsidR="00015298" w:rsidRDefault="00015298">
      <w:pPr>
        <w:pStyle w:val="3"/>
        <w:numPr>
          <w:ilvl w:val="2"/>
          <w:numId w:val="0"/>
        </w:numPr>
        <w:tabs>
          <w:tab w:val="clear" w:pos="879"/>
          <w:tab w:val="left" w:pos="737"/>
        </w:tabs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查询手机客户端版本信息-保留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服务名称：/cms/getVersionInfo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906"/>
        <w:gridCol w:w="1080"/>
        <w:gridCol w:w="1557"/>
        <w:gridCol w:w="2177"/>
      </w:tblGrid>
      <w:tr w:rsidR="000A78D9" w:rsidTr="000A78D9">
        <w:tc>
          <w:tcPr>
            <w:tcW w:w="1384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A78D9" w:rsidTr="000A78D9">
        <w:tc>
          <w:tcPr>
            <w:tcW w:w="1384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ct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ios 或者android</w:t>
            </w:r>
          </w:p>
        </w:tc>
      </w:tr>
      <w:tr w:rsidR="000A78D9" w:rsidTr="000A78D9">
        <w:tc>
          <w:tcPr>
            <w:tcW w:w="1384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App类型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 表示用户版</w:t>
            </w:r>
          </w:p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skill 表示技师版</w:t>
            </w:r>
          </w:p>
        </w:tc>
      </w:tr>
      <w:tr w:rsidR="000A78D9" w:rsidTr="000A78D9">
        <w:tc>
          <w:tcPr>
            <w:tcW w:w="1384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version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版本号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客户端当前版本号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40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418"/>
        <w:gridCol w:w="906"/>
        <w:gridCol w:w="1080"/>
        <w:gridCol w:w="1557"/>
        <w:gridCol w:w="2177"/>
      </w:tblGrid>
      <w:tr w:rsidR="000A78D9" w:rsidTr="000A78D9">
        <w:tc>
          <w:tcPr>
            <w:tcW w:w="1269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当前版本状态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最新  1 可用 2 不可用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ct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ios 或者android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type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App类型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 表示用户版</w:t>
            </w:r>
          </w:p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skill 表示技师版</w:t>
            </w:r>
          </w:p>
        </w:tc>
      </w:tr>
      <w:tr w:rsidR="000A78D9" w:rsidTr="000A78D9">
        <w:trPr>
          <w:trHeight w:val="303"/>
        </w:trPr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version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版本号</w:t>
            </w:r>
          </w:p>
        </w:tc>
        <w:tc>
          <w:tcPr>
            <w:tcW w:w="906" w:type="dxa"/>
          </w:tcPr>
          <w:p w:rsidR="000A78D9" w:rsidRDefault="000A78D9" w:rsidP="00C85A5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版本号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downloadUrl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下载URL地址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下载URL地址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versionInfo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版本信息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版本信息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versionTime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版本发布时间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版本发布时间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new_ct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ios 或者android(状态不是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最新时有)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new_</w:t>
            </w:r>
            <w:r>
              <w:rPr>
                <w:rFonts w:eastAsia="微软雅黑" w:hint="eastAsia"/>
                <w:sz w:val="16"/>
                <w:szCs w:val="16"/>
              </w:rPr>
              <w:t>type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App类型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 表示用户版</w:t>
            </w:r>
          </w:p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skill 表示技师版(状态不是最新时有)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new_</w:t>
            </w:r>
            <w:r>
              <w:rPr>
                <w:rFonts w:hint="eastAsia"/>
                <w:sz w:val="16"/>
                <w:szCs w:val="16"/>
              </w:rPr>
              <w:t>version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版本号</w:t>
            </w:r>
          </w:p>
        </w:tc>
        <w:tc>
          <w:tcPr>
            <w:tcW w:w="906" w:type="dxa"/>
          </w:tcPr>
          <w:p w:rsidR="000A78D9" w:rsidRDefault="000A78D9" w:rsidP="00C85A5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版本号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(状态不是最新时有)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new_</w:t>
            </w:r>
            <w:r>
              <w:rPr>
                <w:rFonts w:hint="eastAsia"/>
                <w:sz w:val="16"/>
                <w:szCs w:val="16"/>
              </w:rPr>
              <w:t>downloadUrl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下载URL地址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ind w:firstLineChars="400" w:firstLine="6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下载URL地址(状态不是最新时有)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new_</w:t>
            </w:r>
            <w:r>
              <w:rPr>
                <w:rFonts w:hint="eastAsia"/>
                <w:sz w:val="16"/>
                <w:szCs w:val="16"/>
              </w:rPr>
              <w:t>versionInfo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版本信息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版本信息(状态不是最新时有)</w:t>
            </w:r>
          </w:p>
        </w:tc>
      </w:tr>
      <w:tr w:rsidR="000A78D9" w:rsidTr="000A78D9">
        <w:tc>
          <w:tcPr>
            <w:tcW w:w="1269" w:type="dxa"/>
          </w:tcPr>
          <w:p w:rsidR="000A78D9" w:rsidRDefault="000A78D9" w:rsidP="00C85A5A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new_</w:t>
            </w:r>
            <w:r>
              <w:rPr>
                <w:rFonts w:hint="eastAsia"/>
                <w:sz w:val="16"/>
                <w:szCs w:val="16"/>
              </w:rPr>
              <w:t>versionTime</w:t>
            </w:r>
          </w:p>
        </w:tc>
        <w:tc>
          <w:tcPr>
            <w:tcW w:w="1418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版本发布时间</w:t>
            </w:r>
          </w:p>
        </w:tc>
        <w:tc>
          <w:tcPr>
            <w:tcW w:w="906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0A78D9" w:rsidRDefault="000A78D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A78D9" w:rsidRDefault="000A78D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A78D9" w:rsidRDefault="000A78D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版本发布时间(状态不是最新时有)</w:t>
            </w:r>
          </w:p>
        </w:tc>
      </w:tr>
      <w:tr w:rsidR="00BF307C" w:rsidTr="000A78D9">
        <w:tc>
          <w:tcPr>
            <w:tcW w:w="1269" w:type="dxa"/>
          </w:tcPr>
          <w:p w:rsidR="00BF307C" w:rsidRDefault="00BF307C" w:rsidP="00C85A5A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ert</w:t>
            </w:r>
          </w:p>
        </w:tc>
        <w:tc>
          <w:tcPr>
            <w:tcW w:w="1418" w:type="dxa"/>
          </w:tcPr>
          <w:p w:rsidR="00BF307C" w:rsidRDefault="00BF307C" w:rsidP="00C85A5A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消息提示</w:t>
            </w:r>
          </w:p>
        </w:tc>
        <w:tc>
          <w:tcPr>
            <w:tcW w:w="906" w:type="dxa"/>
          </w:tcPr>
          <w:p w:rsidR="00BF307C" w:rsidRDefault="00BF307C" w:rsidP="00C85A5A">
            <w:pPr>
              <w:jc w:val="center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BF307C" w:rsidRDefault="00BF307C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56</w:t>
            </w:r>
          </w:p>
        </w:tc>
        <w:tc>
          <w:tcPr>
            <w:tcW w:w="1557" w:type="dxa"/>
          </w:tcPr>
          <w:p w:rsidR="00BF307C" w:rsidRDefault="00BF307C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BF307C" w:rsidRDefault="00BF307C" w:rsidP="00C85A5A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有更新时的消息提示</w:t>
            </w:r>
          </w:p>
        </w:tc>
      </w:tr>
      <w:tr w:rsidR="00BF307C" w:rsidTr="000A78D9">
        <w:tc>
          <w:tcPr>
            <w:tcW w:w="1269" w:type="dxa"/>
          </w:tcPr>
          <w:p w:rsidR="00BF307C" w:rsidRDefault="00BF307C" w:rsidP="00C85A5A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Force</w:t>
            </w:r>
          </w:p>
        </w:tc>
        <w:tc>
          <w:tcPr>
            <w:tcW w:w="1418" w:type="dxa"/>
          </w:tcPr>
          <w:p w:rsidR="00BF307C" w:rsidRDefault="00BF307C" w:rsidP="00C85A5A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是否强制</w:t>
            </w:r>
          </w:p>
        </w:tc>
        <w:tc>
          <w:tcPr>
            <w:tcW w:w="906" w:type="dxa"/>
          </w:tcPr>
          <w:p w:rsidR="00BF307C" w:rsidRDefault="00BF307C" w:rsidP="00C85A5A">
            <w:pPr>
              <w:jc w:val="center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1080" w:type="dxa"/>
          </w:tcPr>
          <w:p w:rsidR="00BF307C" w:rsidRDefault="00BF307C" w:rsidP="00C85A5A">
            <w:pPr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557" w:type="dxa"/>
          </w:tcPr>
          <w:p w:rsidR="00BF307C" w:rsidRDefault="00BF307C" w:rsidP="00C85A5A">
            <w:pPr>
              <w:jc w:val="center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BF307C" w:rsidRDefault="00BF307C" w:rsidP="00C85A5A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是否强制</w:t>
            </w:r>
            <w:bookmarkStart w:id="20" w:name="_GoBack"/>
            <w:bookmarkEnd w:id="20"/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查询文章详情-新增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 发现模块图文内容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发送短信-保留-娄玉东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单发，支持绑定手机号码发送，和登陆发送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服务名称：/cms/sendSms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90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APP登录必填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smsType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短信类型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0：绑定手机号，2：登陆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01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12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68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56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91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397D68" w:rsidRDefault="00397D68" w:rsidP="00397D68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城市热门商圈 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新增-张冉</w:t>
      </w:r>
    </w:p>
    <w:p w:rsidR="00397D68" w:rsidRDefault="00397D68" w:rsidP="00397D6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  <w:r>
        <w:rPr>
          <w:rFonts w:ascii="微软雅黑" w:eastAsia="微软雅黑" w:hAnsi="微软雅黑"/>
        </w:rPr>
        <w:tab/>
      </w:r>
    </w:p>
    <w:p w:rsidR="00397D68" w:rsidRPr="00397D68" w:rsidRDefault="00397D68" w:rsidP="00397D68">
      <w:r>
        <w:rPr>
          <w:rFonts w:hint="eastAsia"/>
        </w:rPr>
        <w:t>城市热门商圈：</w:t>
      </w:r>
      <w:r>
        <w:rPr>
          <w:rFonts w:hint="eastAsia"/>
        </w:rPr>
        <w:t>/city</w:t>
      </w:r>
      <w:r>
        <w:t>area/business</w:t>
      </w:r>
    </w:p>
    <w:p w:rsidR="00397D68" w:rsidRDefault="00397D68" w:rsidP="00397D6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397D68" w:rsidTr="002375D0">
        <w:tc>
          <w:tcPr>
            <w:tcW w:w="1301" w:type="dxa"/>
            <w:shd w:val="clear" w:color="auto" w:fill="E6E6E6"/>
          </w:tcPr>
          <w:p w:rsidR="00397D68" w:rsidRDefault="00397D68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397D68" w:rsidRDefault="00397D68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397D68" w:rsidRDefault="00397D68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397D68" w:rsidRDefault="00397D68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397D68" w:rsidRDefault="00397D68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397D68" w:rsidRDefault="00397D68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97D68" w:rsidTr="002375D0">
        <w:trPr>
          <w:trHeight w:val="90"/>
        </w:trPr>
        <w:tc>
          <w:tcPr>
            <w:tcW w:w="1301" w:type="dxa"/>
          </w:tcPr>
          <w:p w:rsidR="00397D68" w:rsidRDefault="00397D68" w:rsidP="002375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cityCode</w:t>
            </w:r>
          </w:p>
        </w:tc>
        <w:tc>
          <w:tcPr>
            <w:tcW w:w="1301" w:type="dxa"/>
          </w:tcPr>
          <w:p w:rsidR="00397D68" w:rsidRDefault="009F5413" w:rsidP="002375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城市编码</w:t>
            </w:r>
          </w:p>
        </w:tc>
        <w:tc>
          <w:tcPr>
            <w:tcW w:w="1012" w:type="dxa"/>
          </w:tcPr>
          <w:p w:rsidR="00397D68" w:rsidRDefault="00DF182F" w:rsidP="002375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397D68" w:rsidRDefault="00DF182F" w:rsidP="002375D0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97D68" w:rsidRDefault="00397D68" w:rsidP="002375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97D68" w:rsidRDefault="00DF182F" w:rsidP="002375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城市编码</w:t>
            </w:r>
          </w:p>
        </w:tc>
      </w:tr>
    </w:tbl>
    <w:p w:rsidR="00397D68" w:rsidRPr="00397D68" w:rsidRDefault="00397D68" w:rsidP="00397D68"/>
    <w:p w:rsidR="00397D68" w:rsidRDefault="002375D0" w:rsidP="00397D6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p w:rsidR="002375D0" w:rsidRDefault="002375D0" w:rsidP="002375D0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areaBusiness</w:t>
      </w:r>
    </w:p>
    <w:p w:rsidR="002375D0" w:rsidRPr="002375D0" w:rsidRDefault="002375D0" w:rsidP="002375D0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2375D0" w:rsidTr="002375D0">
        <w:tc>
          <w:tcPr>
            <w:tcW w:w="1301" w:type="dxa"/>
            <w:shd w:val="clear" w:color="auto" w:fill="E6E6E6"/>
          </w:tcPr>
          <w:p w:rsidR="002375D0" w:rsidRDefault="002375D0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2375D0" w:rsidRDefault="002375D0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2375D0" w:rsidRDefault="002375D0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2375D0" w:rsidRDefault="002375D0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2375D0" w:rsidRDefault="002375D0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2375D0" w:rsidRDefault="002375D0" w:rsidP="002375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375D0" w:rsidTr="002375D0">
        <w:tc>
          <w:tcPr>
            <w:tcW w:w="1301" w:type="dxa"/>
          </w:tcPr>
          <w:p w:rsidR="002375D0" w:rsidRDefault="002375D0" w:rsidP="002375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375D0">
              <w:rPr>
                <w:rFonts w:ascii="微软雅黑" w:eastAsia="微软雅黑" w:hAnsi="微软雅黑"/>
                <w:sz w:val="16"/>
                <w:szCs w:val="16"/>
              </w:rPr>
              <w:t>areaBusinessCode</w:t>
            </w:r>
          </w:p>
        </w:tc>
        <w:tc>
          <w:tcPr>
            <w:tcW w:w="1301" w:type="dxa"/>
          </w:tcPr>
          <w:p w:rsidR="002375D0" w:rsidRDefault="00395ECC" w:rsidP="00395E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商圈编码</w:t>
            </w:r>
          </w:p>
        </w:tc>
        <w:tc>
          <w:tcPr>
            <w:tcW w:w="1012" w:type="dxa"/>
          </w:tcPr>
          <w:p w:rsidR="002375D0" w:rsidRDefault="00395ECC" w:rsidP="002375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2375D0" w:rsidRDefault="00395ECC" w:rsidP="002375D0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2375D0" w:rsidRDefault="00395ECC" w:rsidP="002375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2375D0" w:rsidRDefault="00395ECC" w:rsidP="00395E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商圈编码</w:t>
            </w:r>
          </w:p>
        </w:tc>
      </w:tr>
      <w:tr w:rsidR="00395ECC" w:rsidTr="002375D0">
        <w:tc>
          <w:tcPr>
            <w:tcW w:w="1301" w:type="dxa"/>
          </w:tcPr>
          <w:p w:rsidR="00395ECC" w:rsidRPr="002375D0" w:rsidRDefault="00395ECC" w:rsidP="002375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395ECC">
              <w:rPr>
                <w:rFonts w:ascii="微软雅黑" w:eastAsia="微软雅黑" w:hAnsi="微软雅黑"/>
                <w:sz w:val="16"/>
                <w:szCs w:val="16"/>
              </w:rPr>
              <w:t>areaBusinessName</w:t>
            </w:r>
          </w:p>
        </w:tc>
        <w:tc>
          <w:tcPr>
            <w:tcW w:w="1301" w:type="dxa"/>
          </w:tcPr>
          <w:p w:rsidR="00395ECC" w:rsidRDefault="00395ECC" w:rsidP="00395E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商圈名称</w:t>
            </w:r>
          </w:p>
        </w:tc>
        <w:tc>
          <w:tcPr>
            <w:tcW w:w="1012" w:type="dxa"/>
          </w:tcPr>
          <w:p w:rsidR="00395ECC" w:rsidRDefault="00395ECC" w:rsidP="002375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String</w:t>
            </w:r>
          </w:p>
        </w:tc>
        <w:tc>
          <w:tcPr>
            <w:tcW w:w="868" w:type="dxa"/>
          </w:tcPr>
          <w:p w:rsidR="00395ECC" w:rsidRDefault="00395ECC" w:rsidP="002375D0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95ECC" w:rsidRDefault="00395ECC" w:rsidP="002375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95ECC" w:rsidRDefault="00395ECC" w:rsidP="00395E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商圈名称</w:t>
            </w:r>
          </w:p>
        </w:tc>
      </w:tr>
      <w:tr w:rsidR="00244AEF" w:rsidTr="002375D0">
        <w:tc>
          <w:tcPr>
            <w:tcW w:w="1301" w:type="dxa"/>
          </w:tcPr>
          <w:p w:rsidR="00244AEF" w:rsidRPr="00395ECC" w:rsidRDefault="00244AEF" w:rsidP="002375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301" w:type="dxa"/>
          </w:tcPr>
          <w:p w:rsidR="00244AEF" w:rsidRDefault="00244AEF" w:rsidP="00244AE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商圈类型</w:t>
            </w:r>
          </w:p>
        </w:tc>
        <w:tc>
          <w:tcPr>
            <w:tcW w:w="1012" w:type="dxa"/>
          </w:tcPr>
          <w:p w:rsidR="00244AEF" w:rsidRDefault="00244AEF" w:rsidP="00244AE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244AEF" w:rsidRDefault="00244AEF" w:rsidP="002375D0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244AEF" w:rsidRDefault="00244AEF" w:rsidP="002375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244AEF" w:rsidRDefault="00244AEF" w:rsidP="00395E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244AEF">
              <w:rPr>
                <w:rFonts w:ascii="微软雅黑" w:eastAsia="微软雅黑" w:hAnsi="微软雅黑" w:hint="eastAsia"/>
                <w:sz w:val="16"/>
                <w:szCs w:val="16"/>
              </w:rPr>
              <w:t>1 核心商圈   2次级商圈  3一般商圈</w:t>
            </w:r>
          </w:p>
        </w:tc>
      </w:tr>
    </w:tbl>
    <w:p w:rsidR="00397D68" w:rsidRPr="00397D68" w:rsidRDefault="00397D68" w:rsidP="00397D68"/>
    <w:p w:rsidR="00397D68" w:rsidRPr="00397D68" w:rsidRDefault="00397D68" w:rsidP="00397D68"/>
    <w:p w:rsidR="00397D68" w:rsidRDefault="00397D68" w:rsidP="00397D68">
      <w:pPr>
        <w:rPr>
          <w:rFonts w:ascii="微软雅黑" w:eastAsia="微软雅黑" w:hAnsi="微软雅黑"/>
        </w:rPr>
      </w:pPr>
    </w:p>
    <w:p w:rsidR="00397D68" w:rsidRDefault="00397D68" w:rsidP="00397D68">
      <w:pPr>
        <w:rPr>
          <w:rFonts w:ascii="微软雅黑" w:eastAsia="微软雅黑" w:hAnsi="微软雅黑"/>
        </w:rPr>
      </w:pPr>
    </w:p>
    <w:p w:rsidR="00397D68" w:rsidRPr="00397D68" w:rsidRDefault="00397D68" w:rsidP="00397D68"/>
    <w:p w:rsidR="00397D68" w:rsidRPr="00397D68" w:rsidRDefault="00397D68" w:rsidP="00397D68"/>
    <w:p w:rsidR="00397D68" w:rsidRPr="00397D68" w:rsidRDefault="00397D68" w:rsidP="00397D68"/>
    <w:p w:rsidR="00015298" w:rsidRDefault="005066CD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门店信息模块</w:t>
      </w:r>
    </w:p>
    <w:p w:rsidR="00015298" w:rsidRDefault="005066CD">
      <w:pPr>
        <w:pStyle w:val="3"/>
        <w:tabs>
          <w:tab w:val="left" w:pos="737"/>
        </w:tabs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查询门店列表-变更-娄玉东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地址：/search/searchStoreList</w:t>
      </w:r>
    </w:p>
    <w:p w:rsidR="00015298" w:rsidRDefault="005066CD">
      <w:pPr>
        <w:numPr>
          <w:ilvl w:val="0"/>
          <w:numId w:val="6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到店搜索门店时调用</w:t>
      </w:r>
    </w:p>
    <w:p w:rsidR="00015298" w:rsidRDefault="005066CD">
      <w:pPr>
        <w:numPr>
          <w:ilvl w:val="0"/>
          <w:numId w:val="6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到店首页默认分类导航：附近（查询所有门店按距离排序）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1306"/>
        <w:gridCol w:w="1006"/>
        <w:gridCol w:w="868"/>
        <w:gridCol w:w="1156"/>
        <w:gridCol w:w="2891"/>
      </w:tblGrid>
      <w:tr w:rsidR="00015298">
        <w:tc>
          <w:tcPr>
            <w:tcW w:w="130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name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店铺名称，可模糊搜索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搜索范围店铺名称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90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cityCode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城市代码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城市代码</w:t>
            </w:r>
          </w:p>
        </w:tc>
      </w:tr>
      <w:tr w:rsidR="00015298">
        <w:trPr>
          <w:trHeight w:val="90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y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排序字段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0距离 1评分 2成单量3最低价(为空时默认按评分排序)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63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storeList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68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storeList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店铺最低价格，单位分</w:t>
            </w:r>
          </w:p>
        </w:tc>
      </w:tr>
      <w:tr w:rsidR="00015298">
        <w:trPr>
          <w:trHeight w:val="90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店铺分数，满分为5分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</w:tr>
      <w:tr w:rsidR="00015298">
        <w:trPr>
          <w:trHeight w:val="90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店铺默认大图的URL地址 使用默认图片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isReservable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是否可预约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0：否（仅展示），1：是，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015298" w:rsidRDefault="005066CD">
      <w:pPr>
        <w:pStyle w:val="3"/>
        <w:tabs>
          <w:tab w:val="left" w:pos="737"/>
        </w:tabs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查询项目列表-变更-娄玉东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地址：/search/searchServiceList</w:t>
      </w:r>
    </w:p>
    <w:p w:rsidR="00015298" w:rsidRDefault="005066CD">
      <w:pPr>
        <w:numPr>
          <w:ilvl w:val="0"/>
          <w:numId w:val="7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到店，上门搜索服务时调用</w:t>
      </w:r>
    </w:p>
    <w:p w:rsidR="00015298" w:rsidRDefault="005066CD">
      <w:pPr>
        <w:numPr>
          <w:ilvl w:val="0"/>
          <w:numId w:val="7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上门板块，分类导航默认（附近）查询服务列表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type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类型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0：到店，1：上门，2：通用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关键字 模糊查询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搜索范围:服务名称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long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itude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经度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经度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lat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itude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纬度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纬度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y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排序字段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0距离 1评分 2成单量3最低价(为空时默认按评分排序)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cityCode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城市代码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城市代码，默认北京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29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</w:pP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服务列表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68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服务列表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serviceList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intro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  <w:tr w:rsidR="005977B9">
        <w:tc>
          <w:tcPr>
            <w:tcW w:w="1301" w:type="dxa"/>
          </w:tcPr>
          <w:p w:rsidR="005977B9" w:rsidRDefault="005977B9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</w:t>
            </w:r>
            <w:r w:rsidR="00B77B23">
              <w:rPr>
                <w:rFonts w:ascii="微软雅黑" w:eastAsia="微软雅黑" w:hAnsi="微软雅黑" w:cs="微软雅黑" w:hint="eastAsia"/>
                <w:sz w:val="16"/>
                <w:szCs w:val="16"/>
              </w:rPr>
              <w:t>et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Price</w:t>
            </w:r>
          </w:p>
        </w:tc>
        <w:tc>
          <w:tcPr>
            <w:tcW w:w="1301" w:type="dxa"/>
          </w:tcPr>
          <w:p w:rsidR="005977B9" w:rsidRDefault="005977B9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</w:tcPr>
          <w:p w:rsidR="005977B9" w:rsidRDefault="00546CA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5977B9" w:rsidRDefault="005977B9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5977B9" w:rsidRDefault="00546CA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5977B9" w:rsidRDefault="005977B9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查询技师列表-变更-娄玉东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上门搜索技师时调用：/search/searchSkillerList</w:t>
      </w: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1306"/>
        <w:gridCol w:w="1006"/>
        <w:gridCol w:w="868"/>
        <w:gridCol w:w="1156"/>
        <w:gridCol w:w="2891"/>
      </w:tblGrid>
      <w:tr w:rsidR="00015298">
        <w:tc>
          <w:tcPr>
            <w:tcW w:w="130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技师名称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技师名称,可模糊搜素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搜索范围：技师名称，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cityCode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城市代码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城市代码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longitude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经度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经度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lat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itude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纬度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纬度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storeID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门店id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门店ID（门店id  和以上条件 二选一）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y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排序字段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0距离 1评分 2成单量(为空时默认按评分排序)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29"/>
        </w:trPr>
        <w:tc>
          <w:tcPr>
            <w:tcW w:w="130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</w:pP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skillList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技师列表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68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技师列表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skillList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技师Icon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gender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 男或者女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Busy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是否今日满钟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 满钟  2 没有满钟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查询门店详情-变更-于俊方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地址：/store/get</w:t>
      </w:r>
      <w:r>
        <w:rPr>
          <w:rFonts w:ascii="微软雅黑" w:eastAsia="微软雅黑" w:hAnsi="微软雅黑"/>
        </w:rPr>
        <w:t>SysSt</w:t>
      </w:r>
      <w:r>
        <w:rPr>
          <w:rFonts w:ascii="微软雅黑" w:eastAsia="微软雅黑" w:hAnsi="微软雅黑" w:hint="eastAsia"/>
        </w:rPr>
        <w:t>oreDetail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1、该接口为新增接口，取门店信息详情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1306"/>
        <w:gridCol w:w="1064"/>
        <w:gridCol w:w="1101"/>
        <w:gridCol w:w="1588"/>
        <w:gridCol w:w="2059"/>
      </w:tblGrid>
      <w:tr w:rsidR="00015298">
        <w:tc>
          <w:tcPr>
            <w:tcW w:w="141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6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0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29"/>
        </w:trPr>
        <w:tc>
          <w:tcPr>
            <w:tcW w:w="141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106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0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015298">
        <w:trPr>
          <w:trHeight w:val="229"/>
        </w:trPr>
        <w:tc>
          <w:tcPr>
            <w:tcW w:w="141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06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0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</w:tr>
      <w:tr w:rsidR="00015298">
        <w:trPr>
          <w:trHeight w:val="229"/>
        </w:trPr>
        <w:tc>
          <w:tcPr>
            <w:tcW w:w="141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06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0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</w:tr>
      <w:tr w:rsidR="00015298">
        <w:trPr>
          <w:trHeight w:val="229"/>
        </w:trPr>
        <w:tc>
          <w:tcPr>
            <w:tcW w:w="141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30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6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0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(显示收藏时用)</w:t>
            </w:r>
          </w:p>
        </w:tc>
      </w:tr>
    </w:tbl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1019"/>
        <w:gridCol w:w="702"/>
        <w:gridCol w:w="1134"/>
        <w:gridCol w:w="2892"/>
      </w:tblGrid>
      <w:tr w:rsidR="00015298">
        <w:tc>
          <w:tcPr>
            <w:tcW w:w="137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0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ame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orderCount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店铺订单数量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店铺订单数量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core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店铺分数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店铺分数，满分为5分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ddress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openTime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营业时间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格式：8:00-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24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:00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distance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距离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距离，单位米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店铺简介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店铺简介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tel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服务电话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服务电话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commentCount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店铺评价数量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店铺评价数量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workerCount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店铺技师数量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门店技师数量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门店经度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门店纬度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Favorite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是否收藏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类型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0：否，1：是，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isFlashPay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是否闪付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类型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0：否，1：是，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minPrice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门店最低价格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门店最低价格，单位分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isReservable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是否可预约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0：否（仅展示），1：是，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4E6AB8">
        <w:tc>
          <w:tcPr>
            <w:tcW w:w="1374" w:type="dxa"/>
          </w:tcPr>
          <w:p w:rsidR="004E6AB8" w:rsidRDefault="004E6AB8" w:rsidP="004E6AB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ins w:id="21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state</w:t>
              </w:r>
            </w:ins>
          </w:p>
        </w:tc>
        <w:tc>
          <w:tcPr>
            <w:tcW w:w="1408" w:type="dxa"/>
          </w:tcPr>
          <w:p w:rsidR="004E6AB8" w:rsidRDefault="004E6AB8" w:rsidP="004E6AB8">
            <w:pPr>
              <w:jc w:val="left"/>
              <w:rPr>
                <w:ins w:id="22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23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状态</w:t>
              </w:r>
            </w:ins>
          </w:p>
        </w:tc>
        <w:tc>
          <w:tcPr>
            <w:tcW w:w="1019" w:type="dxa"/>
          </w:tcPr>
          <w:p w:rsidR="004E6AB8" w:rsidRDefault="004E6AB8" w:rsidP="004E6AB8">
            <w:pPr>
              <w:jc w:val="center"/>
              <w:rPr>
                <w:ins w:id="24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25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N</w:t>
              </w:r>
            </w:ins>
          </w:p>
        </w:tc>
        <w:tc>
          <w:tcPr>
            <w:tcW w:w="702" w:type="dxa"/>
          </w:tcPr>
          <w:p w:rsidR="004E6AB8" w:rsidRDefault="004E6AB8" w:rsidP="004E6AB8">
            <w:pPr>
              <w:ind w:firstLineChars="150" w:firstLine="240"/>
              <w:rPr>
                <w:ins w:id="26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27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4</w:t>
              </w:r>
            </w:ins>
          </w:p>
        </w:tc>
        <w:tc>
          <w:tcPr>
            <w:tcW w:w="1134" w:type="dxa"/>
          </w:tcPr>
          <w:p w:rsidR="004E6AB8" w:rsidRDefault="004E6AB8" w:rsidP="004E6AB8">
            <w:pPr>
              <w:jc w:val="center"/>
              <w:rPr>
                <w:ins w:id="28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29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M</w:t>
              </w:r>
            </w:ins>
          </w:p>
        </w:tc>
        <w:tc>
          <w:tcPr>
            <w:tcW w:w="2892" w:type="dxa"/>
          </w:tcPr>
          <w:p w:rsidR="004E6AB8" w:rsidRDefault="004E6AB8" w:rsidP="004E6AB8">
            <w:pPr>
              <w:jc w:val="left"/>
              <w:rPr>
                <w:ins w:id="30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31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3:生效，9：已下架</w:t>
              </w:r>
            </w:ins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服务列表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702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 列表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activityList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活动列表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702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活动列表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mage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</w:t>
            </w:r>
          </w:p>
        </w:tc>
        <w:tc>
          <w:tcPr>
            <w:tcW w:w="10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702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门店图片</w:t>
            </w:r>
          </w:p>
        </w:tc>
      </w:tr>
      <w:tr w:rsidR="00D531D7">
        <w:tc>
          <w:tcPr>
            <w:tcW w:w="1374" w:type="dxa"/>
          </w:tcPr>
          <w:p w:rsidR="00D531D7" w:rsidRDefault="00D531D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toreF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eature</w:t>
            </w:r>
          </w:p>
        </w:tc>
        <w:tc>
          <w:tcPr>
            <w:tcW w:w="1408" w:type="dxa"/>
          </w:tcPr>
          <w:p w:rsidR="00D531D7" w:rsidRDefault="00D531D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门店特色</w:t>
            </w:r>
          </w:p>
        </w:tc>
        <w:tc>
          <w:tcPr>
            <w:tcW w:w="1019" w:type="dxa"/>
          </w:tcPr>
          <w:p w:rsidR="00D531D7" w:rsidRDefault="00D531D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702" w:type="dxa"/>
          </w:tcPr>
          <w:p w:rsidR="00D531D7" w:rsidRDefault="00D531D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D531D7" w:rsidRDefault="00D531D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892" w:type="dxa"/>
          </w:tcPr>
          <w:p w:rsidR="00D531D7" w:rsidRDefault="00D531D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门店特色</w:t>
            </w:r>
          </w:p>
        </w:tc>
      </w:tr>
    </w:tbl>
    <w:p w:rsidR="00015298" w:rsidRDefault="00015298"/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serviceList</w:t>
      </w:r>
      <w:r>
        <w:rPr>
          <w:rFonts w:ascii="微软雅黑" w:eastAsia="微软雅黑" w:hAnsi="微软雅黑" w:hint="eastAsia"/>
          <w:sz w:val="16"/>
          <w:szCs w:val="16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A80DC8">
        <w:tc>
          <w:tcPr>
            <w:tcW w:w="1301" w:type="dxa"/>
          </w:tcPr>
          <w:p w:rsidR="00A80DC8" w:rsidRDefault="00A80DC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</w:t>
            </w:r>
            <w:r w:rsidR="00554EBD"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 w:rsidR="00554EBD">
              <w:rPr>
                <w:rFonts w:ascii="微软雅黑" w:eastAsia="微软雅黑" w:hAnsi="微软雅黑" w:cs="微软雅黑" w:hint="eastAsia"/>
                <w:sz w:val="16"/>
                <w:szCs w:val="16"/>
              </w:rPr>
              <w:t>rket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Price</w:t>
            </w:r>
          </w:p>
        </w:tc>
        <w:tc>
          <w:tcPr>
            <w:tcW w:w="1301" w:type="dxa"/>
          </w:tcPr>
          <w:p w:rsidR="00A80DC8" w:rsidRDefault="00A80DC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市场价</w:t>
            </w:r>
          </w:p>
        </w:tc>
        <w:tc>
          <w:tcPr>
            <w:tcW w:w="1012" w:type="dxa"/>
          </w:tcPr>
          <w:p w:rsidR="00A80DC8" w:rsidRDefault="00A80DC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NS</w:t>
            </w:r>
          </w:p>
        </w:tc>
        <w:tc>
          <w:tcPr>
            <w:tcW w:w="868" w:type="dxa"/>
          </w:tcPr>
          <w:p w:rsidR="00A80DC8" w:rsidRDefault="00A80DC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A80DC8" w:rsidRDefault="00A549D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A80DC8" w:rsidRDefault="00A80DC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市场价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  <w:sz w:val="16"/>
          <w:szCs w:val="16"/>
        </w:rPr>
      </w:pPr>
    </w:p>
    <w:p w:rsidR="00015298" w:rsidRDefault="005066C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activityList</w:t>
      </w:r>
      <w:r>
        <w:rPr>
          <w:rFonts w:ascii="微软雅黑" w:eastAsia="微软雅黑" w:hAnsi="微软雅黑" w:hint="eastAsia"/>
          <w:b/>
          <w:sz w:val="24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015298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营销活动ID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营销活动ID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活动名称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活动名称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isReceiveable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是否可以领取优惠券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0：不可领取，1：可以领取</w:t>
            </w:r>
          </w:p>
        </w:tc>
      </w:tr>
    </w:tbl>
    <w:p w:rsidR="00015298" w:rsidRDefault="005066C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imageList</w:t>
      </w:r>
      <w:r>
        <w:rPr>
          <w:rFonts w:ascii="微软雅黑" w:eastAsia="微软雅黑" w:hAnsi="微软雅黑" w:hint="eastAsia"/>
          <w:b/>
          <w:sz w:val="24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015298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url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大图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isDefault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是否默认大图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否 1是</w:t>
            </w:r>
          </w:p>
        </w:tc>
      </w:tr>
    </w:tbl>
    <w:p w:rsidR="00015298" w:rsidRDefault="005066CD">
      <w:pPr>
        <w:pStyle w:val="3"/>
        <w:tabs>
          <w:tab w:val="left" w:pos="737"/>
        </w:tabs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查询项目详情-变更-于俊方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1、该接口为新增接口，取服务项目详情</w:t>
      </w: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2、服务名称：/</w:t>
      </w:r>
      <w:r>
        <w:rPr>
          <w:rFonts w:ascii="微软雅黑" w:eastAsia="微软雅黑" w:hAnsi="微软雅黑"/>
          <w:sz w:val="16"/>
          <w:szCs w:val="16"/>
        </w:rPr>
        <w:t>serv</w:t>
      </w:r>
      <w:r>
        <w:rPr>
          <w:rFonts w:ascii="微软雅黑" w:eastAsia="微软雅黑" w:hAnsi="微软雅黑" w:hint="eastAsia"/>
          <w:sz w:val="16"/>
          <w:szCs w:val="16"/>
        </w:rPr>
        <w:t>/get</w:t>
      </w:r>
      <w:r>
        <w:rPr>
          <w:rFonts w:ascii="微软雅黑" w:eastAsia="微软雅黑" w:hAnsi="微软雅黑"/>
          <w:sz w:val="16"/>
          <w:szCs w:val="16"/>
        </w:rPr>
        <w:t>Sys</w:t>
      </w:r>
      <w:r>
        <w:rPr>
          <w:rFonts w:ascii="微软雅黑" w:eastAsia="微软雅黑" w:hAnsi="微软雅黑" w:hint="eastAsia"/>
          <w:sz w:val="16"/>
          <w:szCs w:val="16"/>
        </w:rPr>
        <w:t>ServiceDetail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29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229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</w:tr>
      <w:tr w:rsidR="00015298">
        <w:trPr>
          <w:trHeight w:val="229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</w:tr>
      <w:tr w:rsidR="00015298">
        <w:trPr>
          <w:trHeight w:val="229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(显示收藏时用)</w:t>
            </w:r>
          </w:p>
        </w:tc>
      </w:tr>
      <w:tr w:rsidR="00015298">
        <w:trPr>
          <w:trHeight w:val="229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skillWorkerID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(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从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技师详情页进入)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081"/>
        <w:gridCol w:w="1012"/>
        <w:gridCol w:w="961"/>
        <w:gridCol w:w="1545"/>
        <w:gridCol w:w="2229"/>
      </w:tblGrid>
      <w:tr w:rsidR="00015298">
        <w:tc>
          <w:tcPr>
            <w:tcW w:w="17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6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服务ID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015298">
        <w:trPr>
          <w:trHeight w:val="90"/>
        </w:trPr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duration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服务时长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服务时长，单位分钟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61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commentCount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评价数量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评价数量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sitType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坐姿类型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：坐，1：卧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bedFee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带床费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当自营服务坐姿卧时返回，单位分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isSelfOwned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isGo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Home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是否上门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到店 1 上门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属店铺名称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技师所属店铺名称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256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095328">
        <w:tc>
          <w:tcPr>
            <w:tcW w:w="1701" w:type="dxa"/>
          </w:tcPr>
          <w:p w:rsidR="00095328" w:rsidRDefault="00095328" w:rsidP="00095328">
            <w:pPr>
              <w:jc w:val="left"/>
              <w:rPr>
                <w:ins w:id="32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33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storeState</w:t>
              </w:r>
            </w:ins>
          </w:p>
        </w:tc>
        <w:tc>
          <w:tcPr>
            <w:tcW w:w="1081" w:type="dxa"/>
          </w:tcPr>
          <w:p w:rsidR="00095328" w:rsidRDefault="00095328" w:rsidP="00095328">
            <w:pPr>
              <w:jc w:val="left"/>
              <w:rPr>
                <w:ins w:id="34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35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状态</w:t>
              </w:r>
            </w:ins>
          </w:p>
        </w:tc>
        <w:tc>
          <w:tcPr>
            <w:tcW w:w="1012" w:type="dxa"/>
          </w:tcPr>
          <w:p w:rsidR="00095328" w:rsidRDefault="00095328" w:rsidP="00095328">
            <w:pPr>
              <w:jc w:val="center"/>
              <w:rPr>
                <w:ins w:id="36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37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N</w:t>
              </w:r>
            </w:ins>
          </w:p>
        </w:tc>
        <w:tc>
          <w:tcPr>
            <w:tcW w:w="961" w:type="dxa"/>
          </w:tcPr>
          <w:p w:rsidR="00095328" w:rsidRDefault="00095328" w:rsidP="00095328">
            <w:pPr>
              <w:ind w:firstLineChars="150" w:firstLine="240"/>
              <w:rPr>
                <w:ins w:id="38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39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4</w:t>
              </w:r>
            </w:ins>
          </w:p>
        </w:tc>
        <w:tc>
          <w:tcPr>
            <w:tcW w:w="1545" w:type="dxa"/>
          </w:tcPr>
          <w:p w:rsidR="00095328" w:rsidRDefault="00095328" w:rsidP="00095328">
            <w:pPr>
              <w:jc w:val="center"/>
              <w:rPr>
                <w:ins w:id="40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41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C</w:t>
              </w:r>
            </w:ins>
          </w:p>
        </w:tc>
        <w:tc>
          <w:tcPr>
            <w:tcW w:w="2229" w:type="dxa"/>
          </w:tcPr>
          <w:p w:rsidR="00095328" w:rsidRDefault="00095328" w:rsidP="00095328">
            <w:pPr>
              <w:jc w:val="left"/>
              <w:rPr>
                <w:ins w:id="42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43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3:生效，9：已下架</w:t>
              </w:r>
            </w:ins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distance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storeTel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minPrice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服务最低价格，单位分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maxPrice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服务最高价格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服务最高价格，单位分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forBodyPart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针对部位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512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针对部位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forSymptom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适用症状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512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适用症状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maxNumberClock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最多时钟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最多时钟，不大于4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Favorite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是否收藏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类型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0：否，1：是，</w:t>
            </w:r>
          </w:p>
        </w:tc>
      </w:tr>
      <w:tr w:rsidR="002A3E25">
        <w:tc>
          <w:tcPr>
            <w:tcW w:w="1701" w:type="dxa"/>
          </w:tcPr>
          <w:p w:rsidR="002A3E25" w:rsidRDefault="002A3E25" w:rsidP="002A3E25">
            <w:pPr>
              <w:jc w:val="left"/>
              <w:rPr>
                <w:ins w:id="44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45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state</w:t>
              </w:r>
            </w:ins>
          </w:p>
        </w:tc>
        <w:tc>
          <w:tcPr>
            <w:tcW w:w="1081" w:type="dxa"/>
          </w:tcPr>
          <w:p w:rsidR="002A3E25" w:rsidRDefault="002A3E25" w:rsidP="002A3E25">
            <w:pPr>
              <w:jc w:val="left"/>
              <w:rPr>
                <w:ins w:id="46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47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状态</w:t>
              </w:r>
            </w:ins>
          </w:p>
        </w:tc>
        <w:tc>
          <w:tcPr>
            <w:tcW w:w="1012" w:type="dxa"/>
          </w:tcPr>
          <w:p w:rsidR="002A3E25" w:rsidRDefault="002A3E25" w:rsidP="002A3E25">
            <w:pPr>
              <w:jc w:val="center"/>
              <w:rPr>
                <w:ins w:id="48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49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N</w:t>
              </w:r>
            </w:ins>
          </w:p>
        </w:tc>
        <w:tc>
          <w:tcPr>
            <w:tcW w:w="961" w:type="dxa"/>
          </w:tcPr>
          <w:p w:rsidR="002A3E25" w:rsidRDefault="002A3E25" w:rsidP="002A3E25">
            <w:pPr>
              <w:ind w:firstLineChars="150" w:firstLine="240"/>
              <w:rPr>
                <w:ins w:id="50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51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4</w:t>
              </w:r>
            </w:ins>
          </w:p>
        </w:tc>
        <w:tc>
          <w:tcPr>
            <w:tcW w:w="1545" w:type="dxa"/>
          </w:tcPr>
          <w:p w:rsidR="002A3E25" w:rsidRDefault="002A3E25" w:rsidP="002A3E25">
            <w:pPr>
              <w:jc w:val="center"/>
              <w:rPr>
                <w:ins w:id="52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53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M</w:t>
              </w:r>
            </w:ins>
          </w:p>
        </w:tc>
        <w:tc>
          <w:tcPr>
            <w:tcW w:w="2229" w:type="dxa"/>
          </w:tcPr>
          <w:p w:rsidR="002A3E25" w:rsidRDefault="002A3E25" w:rsidP="002A3E25">
            <w:pPr>
              <w:jc w:val="left"/>
              <w:rPr>
                <w:ins w:id="54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55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3:生效，9：已下架</w:t>
              </w:r>
            </w:ins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reminder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购买须知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61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温馨提示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61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viceGrade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服务等级列表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61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workerName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gender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rderCount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N 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radeID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radeName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技师等级名称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workerCommentCount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core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技师分数，满分5分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workerIcon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技师logo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技师logo</w:t>
            </w:r>
          </w:p>
        </w:tc>
      </w:tr>
      <w:tr w:rsidR="00015298">
        <w:tc>
          <w:tcPr>
            <w:tcW w:w="170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0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96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  <w:tr w:rsidR="0002707E">
        <w:tc>
          <w:tcPr>
            <w:tcW w:w="1701" w:type="dxa"/>
          </w:tcPr>
          <w:p w:rsidR="0002707E" w:rsidRDefault="0002707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workNum</w:t>
            </w:r>
          </w:p>
        </w:tc>
        <w:tc>
          <w:tcPr>
            <w:tcW w:w="1081" w:type="dxa"/>
          </w:tcPr>
          <w:p w:rsidR="0002707E" w:rsidRDefault="0002707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项目技师数</w:t>
            </w:r>
          </w:p>
        </w:tc>
        <w:tc>
          <w:tcPr>
            <w:tcW w:w="1012" w:type="dxa"/>
          </w:tcPr>
          <w:p w:rsidR="0002707E" w:rsidRDefault="0002707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961" w:type="dxa"/>
          </w:tcPr>
          <w:p w:rsidR="0002707E" w:rsidRDefault="0063465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2707E" w:rsidRDefault="0063465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2707E" w:rsidRDefault="0063465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项目可选技师数,不考虑时间和服务类型等因素</w:t>
            </w:r>
          </w:p>
        </w:tc>
      </w:tr>
    </w:tbl>
    <w:p w:rsidR="00015298" w:rsidRDefault="00015298"/>
    <w:p w:rsidR="00015298" w:rsidRDefault="005066C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introduction</w:t>
      </w:r>
      <w:r>
        <w:rPr>
          <w:rFonts w:ascii="微软雅黑" w:eastAsia="微软雅黑" w:hAnsi="微软雅黑" w:hint="eastAsia"/>
          <w:b/>
          <w:sz w:val="24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015298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tag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content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5066C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reminder</w:t>
      </w:r>
      <w:r>
        <w:rPr>
          <w:rFonts w:ascii="微软雅黑" w:eastAsia="微软雅黑" w:hAnsi="微软雅黑" w:hint="eastAsia"/>
          <w:b/>
          <w:sz w:val="24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015298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tag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content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5066C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im</w:t>
      </w:r>
      <w:r>
        <w:rPr>
          <w:rFonts w:ascii="微软雅黑" w:eastAsia="微软雅黑" w:hAnsi="微软雅黑"/>
          <w:b/>
          <w:sz w:val="24"/>
        </w:rPr>
        <w:t>a</w:t>
      </w:r>
      <w:r>
        <w:rPr>
          <w:rFonts w:ascii="微软雅黑" w:eastAsia="微软雅黑" w:hAnsi="微软雅黑" w:hint="eastAsia"/>
          <w:b/>
          <w:sz w:val="24"/>
        </w:rPr>
        <w:t>g</w:t>
      </w:r>
      <w:r>
        <w:rPr>
          <w:rFonts w:ascii="微软雅黑" w:eastAsia="微软雅黑" w:hAnsi="微软雅黑"/>
          <w:b/>
          <w:sz w:val="24"/>
        </w:rPr>
        <w:t>e</w:t>
      </w:r>
      <w:r>
        <w:rPr>
          <w:rFonts w:ascii="微软雅黑" w:eastAsia="微软雅黑" w:hAnsi="微软雅黑" w:hint="eastAsia"/>
          <w:b/>
          <w:sz w:val="24"/>
        </w:rPr>
        <w:t>List数据如下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015298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url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大图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服务大图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isDefault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是否默认大图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否 1是</w:t>
            </w:r>
          </w:p>
        </w:tc>
      </w:tr>
    </w:tbl>
    <w:p w:rsidR="00015298" w:rsidRDefault="005066C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ser</w:t>
      </w:r>
      <w:r>
        <w:rPr>
          <w:rFonts w:ascii="微软雅黑" w:eastAsia="微软雅黑" w:hAnsi="微软雅黑"/>
          <w:b/>
          <w:sz w:val="24"/>
        </w:rPr>
        <w:t>viceGrade</w:t>
      </w:r>
      <w:r>
        <w:rPr>
          <w:rFonts w:ascii="微软雅黑" w:eastAsia="微软雅黑" w:hAnsi="微软雅黑" w:hint="eastAsia"/>
          <w:b/>
          <w:sz w:val="24"/>
        </w:rPr>
        <w:t>List数据如下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015298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radeID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服务等级I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门店服务等级时非空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radeName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服务等级名称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运营平台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（高级、特级）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gradePrice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服务等级价格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服务等级价格，单位分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marketPrice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市场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价格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市场价格，单位分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isDefault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是否为默认价格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否 1是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查询技师详情-变更-于俊方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1、该接口为新增接口，取技师详情</w:t>
      </w: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2、服务名称：/</w:t>
      </w:r>
      <w:r>
        <w:rPr>
          <w:rFonts w:ascii="微软雅黑" w:eastAsia="微软雅黑" w:hAnsi="微软雅黑"/>
          <w:sz w:val="16"/>
          <w:szCs w:val="16"/>
        </w:rPr>
        <w:t>skill</w:t>
      </w:r>
      <w:r>
        <w:rPr>
          <w:rFonts w:ascii="微软雅黑" w:eastAsia="微软雅黑" w:hAnsi="微软雅黑" w:hint="eastAsia"/>
          <w:sz w:val="16"/>
          <w:szCs w:val="16"/>
        </w:rPr>
        <w:t>/getSysSkillDetailInfo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65"/>
        <w:gridCol w:w="1044"/>
        <w:gridCol w:w="1081"/>
        <w:gridCol w:w="1558"/>
        <w:gridCol w:w="2179"/>
      </w:tblGrid>
      <w:tr w:rsidR="00015298">
        <w:tc>
          <w:tcPr>
            <w:tcW w:w="170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96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29"/>
        </w:trPr>
        <w:tc>
          <w:tcPr>
            <w:tcW w:w="17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96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rPr>
          <w:trHeight w:val="229"/>
        </w:trPr>
        <w:tc>
          <w:tcPr>
            <w:tcW w:w="17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96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</w:tr>
      <w:tr w:rsidR="00015298">
        <w:trPr>
          <w:trHeight w:val="229"/>
        </w:trPr>
        <w:tc>
          <w:tcPr>
            <w:tcW w:w="17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96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</w:tr>
      <w:tr w:rsidR="00015298">
        <w:trPr>
          <w:trHeight w:val="229"/>
        </w:trPr>
        <w:tc>
          <w:tcPr>
            <w:tcW w:w="17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userID</w:t>
            </w:r>
          </w:p>
        </w:tc>
        <w:tc>
          <w:tcPr>
            <w:tcW w:w="96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(显示收藏时用)</w:t>
            </w:r>
          </w:p>
        </w:tc>
      </w:tr>
    </w:tbl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547"/>
        <w:gridCol w:w="1126"/>
        <w:gridCol w:w="845"/>
        <w:gridCol w:w="1323"/>
        <w:gridCol w:w="2139"/>
      </w:tblGrid>
      <w:tr w:rsidR="00015298">
        <w:tc>
          <w:tcPr>
            <w:tcW w:w="154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54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2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4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32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rderCount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N 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radeID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radeName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技师等级名称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技师等级名称</w:t>
            </w:r>
          </w:p>
        </w:tc>
      </w:tr>
      <w:tr w:rsidR="00015298">
        <w:trPr>
          <w:trHeight w:val="297"/>
        </w:trPr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技师介绍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技师介绍</w:t>
            </w:r>
          </w:p>
        </w:tc>
      </w:tr>
      <w:tr w:rsidR="00015298">
        <w:trPr>
          <w:trHeight w:val="297"/>
        </w:trPr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serviceArea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服务范围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128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自营技师服务范围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commentCount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core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技师分数，满分5分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isSelfOwned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技师归属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toreID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技师所属店铺ID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技师所属店铺ID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toreName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技师所属店铺名称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技师所属店铺名称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distance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距离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距离，单位米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storeTel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icon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技师logo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技师logo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gender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 男或者女</w:t>
            </w:r>
          </w:p>
        </w:tc>
      </w:tr>
      <w:tr w:rsidR="00015298">
        <w:tc>
          <w:tcPr>
            <w:tcW w:w="154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Favorite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是否收藏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4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类型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0：否，1：是，</w:t>
            </w:r>
          </w:p>
        </w:tc>
      </w:tr>
      <w:tr w:rsidR="0022125A">
        <w:tc>
          <w:tcPr>
            <w:tcW w:w="1549" w:type="dxa"/>
          </w:tcPr>
          <w:p w:rsidR="0022125A" w:rsidRDefault="0022125A" w:rsidP="002212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ins w:id="56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state</w:t>
              </w:r>
            </w:ins>
          </w:p>
        </w:tc>
        <w:tc>
          <w:tcPr>
            <w:tcW w:w="1547" w:type="dxa"/>
          </w:tcPr>
          <w:p w:rsidR="0022125A" w:rsidRDefault="009F7379" w:rsidP="0022125A">
            <w:pPr>
              <w:jc w:val="left"/>
              <w:rPr>
                <w:ins w:id="57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</w:t>
            </w:r>
            <w:ins w:id="58" w:author="Comparison" w:date="2016-01-27T10:18:00Z">
              <w:r w:rsidR="0022125A">
                <w:rPr>
                  <w:rFonts w:ascii="微软雅黑" w:eastAsia="微软雅黑" w:hAnsi="微软雅黑" w:hint="eastAsia"/>
                  <w:sz w:val="16"/>
                  <w:szCs w:val="16"/>
                </w:rPr>
                <w:t>状态</w:t>
              </w:r>
            </w:ins>
          </w:p>
        </w:tc>
        <w:tc>
          <w:tcPr>
            <w:tcW w:w="1126" w:type="dxa"/>
          </w:tcPr>
          <w:p w:rsidR="0022125A" w:rsidRDefault="0022125A" w:rsidP="0022125A">
            <w:pPr>
              <w:jc w:val="center"/>
              <w:rPr>
                <w:ins w:id="59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60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N</w:t>
              </w:r>
            </w:ins>
          </w:p>
        </w:tc>
        <w:tc>
          <w:tcPr>
            <w:tcW w:w="845" w:type="dxa"/>
          </w:tcPr>
          <w:p w:rsidR="0022125A" w:rsidRDefault="0022125A" w:rsidP="0022125A">
            <w:pPr>
              <w:ind w:firstLineChars="150" w:firstLine="240"/>
              <w:rPr>
                <w:ins w:id="61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62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4</w:t>
              </w:r>
            </w:ins>
          </w:p>
        </w:tc>
        <w:tc>
          <w:tcPr>
            <w:tcW w:w="1323" w:type="dxa"/>
          </w:tcPr>
          <w:p w:rsidR="0022125A" w:rsidRDefault="0022125A" w:rsidP="0022125A">
            <w:pPr>
              <w:jc w:val="center"/>
              <w:rPr>
                <w:ins w:id="63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64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M</w:t>
              </w:r>
            </w:ins>
          </w:p>
        </w:tc>
        <w:tc>
          <w:tcPr>
            <w:tcW w:w="2139" w:type="dxa"/>
          </w:tcPr>
          <w:p w:rsidR="0022125A" w:rsidRDefault="0022125A" w:rsidP="0022125A">
            <w:pPr>
              <w:jc w:val="left"/>
              <w:rPr>
                <w:ins w:id="65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66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3:生效，9：已下架</w:t>
              </w:r>
            </w:ins>
          </w:p>
        </w:tc>
      </w:tr>
      <w:tr w:rsidR="009F7379">
        <w:tc>
          <w:tcPr>
            <w:tcW w:w="1549" w:type="dxa"/>
          </w:tcPr>
          <w:p w:rsidR="009F7379" w:rsidRDefault="009F7379" w:rsidP="009F7379">
            <w:pPr>
              <w:jc w:val="left"/>
              <w:rPr>
                <w:ins w:id="67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68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storeState</w:t>
              </w:r>
            </w:ins>
          </w:p>
        </w:tc>
        <w:tc>
          <w:tcPr>
            <w:tcW w:w="1547" w:type="dxa"/>
          </w:tcPr>
          <w:p w:rsidR="009F7379" w:rsidRDefault="00095EB6" w:rsidP="009F7379">
            <w:pPr>
              <w:jc w:val="left"/>
              <w:rPr>
                <w:ins w:id="69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</w:t>
            </w:r>
            <w:ins w:id="70" w:author="Comparison" w:date="2016-01-27T10:18:00Z">
              <w:r w:rsidR="009F7379">
                <w:rPr>
                  <w:rFonts w:ascii="微软雅黑" w:eastAsia="微软雅黑" w:hAnsi="微软雅黑" w:hint="eastAsia"/>
                  <w:sz w:val="16"/>
                  <w:szCs w:val="16"/>
                </w:rPr>
                <w:t>状态</w:t>
              </w:r>
            </w:ins>
          </w:p>
        </w:tc>
        <w:tc>
          <w:tcPr>
            <w:tcW w:w="1126" w:type="dxa"/>
          </w:tcPr>
          <w:p w:rsidR="009F7379" w:rsidRDefault="009F7379" w:rsidP="009F7379">
            <w:pPr>
              <w:jc w:val="center"/>
              <w:rPr>
                <w:ins w:id="71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72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N</w:t>
              </w:r>
            </w:ins>
          </w:p>
        </w:tc>
        <w:tc>
          <w:tcPr>
            <w:tcW w:w="845" w:type="dxa"/>
          </w:tcPr>
          <w:p w:rsidR="009F7379" w:rsidRDefault="009F7379" w:rsidP="009F7379">
            <w:pPr>
              <w:ind w:firstLineChars="150" w:firstLine="240"/>
              <w:rPr>
                <w:ins w:id="73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74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4</w:t>
              </w:r>
            </w:ins>
          </w:p>
        </w:tc>
        <w:tc>
          <w:tcPr>
            <w:tcW w:w="1323" w:type="dxa"/>
          </w:tcPr>
          <w:p w:rsidR="009F7379" w:rsidRDefault="009F7379" w:rsidP="009F7379">
            <w:pPr>
              <w:jc w:val="center"/>
              <w:rPr>
                <w:ins w:id="75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76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C</w:t>
              </w:r>
            </w:ins>
          </w:p>
        </w:tc>
        <w:tc>
          <w:tcPr>
            <w:tcW w:w="2139" w:type="dxa"/>
          </w:tcPr>
          <w:p w:rsidR="009F7379" w:rsidRDefault="009F7379" w:rsidP="009F7379">
            <w:pPr>
              <w:jc w:val="left"/>
              <w:rPr>
                <w:ins w:id="77" w:author="Comparison" w:date="2016-01-27T10:18:00Z"/>
                <w:rFonts w:ascii="微软雅黑" w:eastAsia="微软雅黑" w:hAnsi="微软雅黑"/>
                <w:sz w:val="16"/>
                <w:szCs w:val="16"/>
              </w:rPr>
            </w:pPr>
            <w:ins w:id="78" w:author="Comparison" w:date="2016-01-27T10:18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3:生效，9：已下架</w:t>
              </w:r>
            </w:ins>
          </w:p>
        </w:tc>
      </w:tr>
      <w:tr w:rsidR="00015298">
        <w:tc>
          <w:tcPr>
            <w:tcW w:w="1549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serviceList</w:t>
            </w:r>
          </w:p>
        </w:tc>
        <w:tc>
          <w:tcPr>
            <w:tcW w:w="154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技师服务列表</w:t>
            </w:r>
          </w:p>
        </w:tc>
        <w:tc>
          <w:tcPr>
            <w:tcW w:w="112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845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32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技师服务列表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serviceList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保存门店入驻申请-新增-冀骥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服务名称：/store/intention/save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20"/>
        <w:gridCol w:w="908"/>
        <w:gridCol w:w="1082"/>
        <w:gridCol w:w="1559"/>
        <w:gridCol w:w="2181"/>
      </w:tblGrid>
      <w:tr w:rsidR="00015298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申请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为空视为新增,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非空视为更新</w:t>
            </w: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city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城市名称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brand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品牌或门店名称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新增时必录</w:t>
            </w: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storeScale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门店规模（是否有连锁店以及数量）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workerNum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技师数量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telephone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联系电话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新增时必录</w:t>
            </w: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remark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rPr>
          <w:trHeight w:val="297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40"/>
        <w:gridCol w:w="920"/>
        <w:gridCol w:w="1097"/>
        <w:gridCol w:w="1581"/>
        <w:gridCol w:w="2211"/>
      </w:tblGrid>
      <w:tr w:rsidR="00015298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分类导航模块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查询分类导航-新增-于俊方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1、该接口为新增接口，用于取分类导航列表</w:t>
      </w: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2、服务名称：/</w:t>
      </w:r>
      <w:r>
        <w:rPr>
          <w:rFonts w:ascii="微软雅黑" w:eastAsia="微软雅黑" w:hAnsi="微软雅黑"/>
          <w:sz w:val="16"/>
          <w:szCs w:val="16"/>
        </w:rPr>
        <w:t>navigation</w:t>
      </w:r>
      <w:r>
        <w:rPr>
          <w:rFonts w:ascii="微软雅黑" w:eastAsia="微软雅黑" w:hAnsi="微软雅黑" w:hint="eastAsia"/>
          <w:sz w:val="16"/>
          <w:szCs w:val="16"/>
        </w:rPr>
        <w:t>/navigationList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:rsidR="00015298" w:rsidRDefault="0001529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cityCode</w:t>
            </w:r>
          </w:p>
        </w:tc>
        <w:tc>
          <w:tcPr>
            <w:tcW w:w="1282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城市代码</w:t>
            </w:r>
          </w:p>
        </w:tc>
        <w:tc>
          <w:tcPr>
            <w:tcW w:w="1044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城市代码</w:t>
            </w:r>
          </w:p>
        </w:tc>
      </w:tr>
      <w:tr w:rsidR="00015298">
        <w:tc>
          <w:tcPr>
            <w:tcW w:w="1385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282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分类导航类型</w:t>
            </w:r>
          </w:p>
        </w:tc>
        <w:tc>
          <w:tcPr>
            <w:tcW w:w="1044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0到店，1上门</w:t>
            </w:r>
          </w:p>
        </w:tc>
      </w:tr>
    </w:tbl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08"/>
        <w:gridCol w:w="1019"/>
        <w:gridCol w:w="954"/>
        <w:gridCol w:w="1546"/>
        <w:gridCol w:w="2230"/>
      </w:tblGrid>
      <w:tr w:rsidR="0001529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navigationList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分类导航列表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分类导航列表</w:t>
            </w:r>
          </w:p>
        </w:tc>
      </w:tr>
      <w:tr w:rsidR="00015298">
        <w:trPr>
          <w:del w:id="79" w:author="Comparison" w:date="2021-12-05T16:24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80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81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ID</w:delText>
              </w:r>
            </w:del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82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83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分类导航ID</w:delText>
              </w:r>
            </w:del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84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85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ANS</w:delText>
              </w:r>
            </w:del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86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87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64</w:delText>
              </w:r>
            </w:del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88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89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M</w:delText>
              </w:r>
            </w:del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90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91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分类导航ID(默认展示标签)</w:delText>
              </w:r>
            </w:del>
          </w:p>
        </w:tc>
      </w:tr>
      <w:tr w:rsidR="00015298">
        <w:trPr>
          <w:del w:id="92" w:author="Comparison" w:date="2021-12-05T16:24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93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94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name</w:delText>
              </w:r>
            </w:del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95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96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分类导航名称</w:delText>
              </w:r>
            </w:del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97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98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ANS</w:delText>
              </w:r>
            </w:del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99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00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128</w:delText>
              </w:r>
            </w:del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101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02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M</w:delText>
              </w:r>
            </w:del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103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04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分类导航名称(默认展示标签)</w:delText>
              </w:r>
            </w:del>
          </w:p>
        </w:tc>
      </w:tr>
      <w:tr w:rsidR="00015298">
        <w:trPr>
          <w:del w:id="105" w:author="Comparison" w:date="2021-12-05T16:24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106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07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type</w:delText>
              </w:r>
            </w:del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108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09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标签类型</w:delText>
              </w:r>
            </w:del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110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11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ANS</w:delText>
              </w:r>
            </w:del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112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13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4</w:delText>
              </w:r>
            </w:del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114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15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M</w:delText>
              </w:r>
            </w:del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116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17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0:普通导航,1:附近,2: 收藏(默认展示标签)</w:delText>
              </w:r>
            </w:del>
          </w:p>
        </w:tc>
      </w:tr>
      <w:tr w:rsidR="00015298">
        <w:trPr>
          <w:del w:id="118" w:author="Comparison" w:date="2021-12-05T16:24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119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20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contextType</w:delText>
              </w:r>
            </w:del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121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22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标签内容类型</w:delText>
              </w:r>
            </w:del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123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24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ANS</w:delText>
              </w:r>
            </w:del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125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26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4</w:delText>
              </w:r>
            </w:del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del w:id="127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28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M</w:delText>
              </w:r>
            </w:del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del w:id="129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del w:id="130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delText>0 门店，1服务，2技师</w:delText>
              </w:r>
            </w:del>
          </w:p>
        </w:tc>
      </w:tr>
    </w:tbl>
    <w:p w:rsidR="00015298" w:rsidRDefault="00015298"/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navigationList数据如下</w:t>
      </w:r>
    </w:p>
    <w:tbl>
      <w:tblPr>
        <w:tblW w:w="85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08"/>
        <w:gridCol w:w="1019"/>
        <w:gridCol w:w="954"/>
        <w:gridCol w:w="1546"/>
        <w:gridCol w:w="2230"/>
      </w:tblGrid>
      <w:tr w:rsidR="0001529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分类导航ID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分类导航ID</w:t>
            </w:r>
          </w:p>
        </w:tc>
      </w:tr>
      <w:tr w:rsidR="0001529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分类导航名称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分类导航名称</w:t>
            </w:r>
          </w:p>
        </w:tc>
      </w:tr>
      <w:tr w:rsidR="0001529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标签类型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0:普通导航,1:附近,2: 收藏</w:t>
            </w:r>
            <w:r w:rsidR="00BC3E10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BC3E10">
              <w:rPr>
                <w:rFonts w:ascii="微软雅黑" w:eastAsia="微软雅黑" w:hAnsi="微软雅黑"/>
                <w:sz w:val="16"/>
                <w:szCs w:val="16"/>
              </w:rPr>
              <w:t>3</w:t>
            </w:r>
            <w:r w:rsidR="00BC3E10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BC3E10">
              <w:rPr>
                <w:rFonts w:ascii="微软雅黑" w:eastAsia="微软雅黑" w:hAnsi="微软雅黑"/>
                <w:sz w:val="16"/>
                <w:szCs w:val="16"/>
              </w:rPr>
              <w:t>秒杀</w:t>
            </w:r>
          </w:p>
        </w:tc>
      </w:tr>
      <w:tr w:rsidR="00015298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contextType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标签内容类型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门店，1服务，2技师</w:t>
            </w:r>
          </w:p>
        </w:tc>
      </w:tr>
      <w:tr w:rsidR="00015298">
        <w:trPr>
          <w:ins w:id="131" w:author="Comparison" w:date="2021-12-05T16:24:00Z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ins w:id="132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ins w:id="133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isDefault</w:t>
              </w:r>
            </w:ins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ins w:id="134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ins w:id="135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是否默认标签</w:t>
              </w:r>
            </w:ins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ins w:id="136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ins w:id="137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ANS</w:t>
              </w:r>
            </w:ins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ins w:id="138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ins w:id="139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4</w:t>
              </w:r>
            </w:ins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ins w:id="140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ins w:id="141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M</w:t>
              </w:r>
            </w:ins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ins w:id="142" w:author="Comparison" w:date="2021-12-05T16:24:00Z"/>
                <w:rFonts w:ascii="微软雅黑" w:eastAsia="微软雅黑" w:hAnsi="微软雅黑"/>
                <w:sz w:val="16"/>
                <w:szCs w:val="16"/>
              </w:rPr>
            </w:pPr>
            <w:ins w:id="143" w:author="Comparison" w:date="2021-12-05T16:24:00Z">
              <w:r>
                <w:rPr>
                  <w:rFonts w:ascii="微软雅黑" w:eastAsia="微软雅黑" w:hAnsi="微软雅黑" w:hint="eastAsia"/>
                  <w:sz w:val="16"/>
                  <w:szCs w:val="16"/>
                </w:rPr>
                <w:t>非默认0  默认1</w:t>
              </w:r>
            </w:ins>
          </w:p>
        </w:tc>
      </w:tr>
    </w:tbl>
    <w:p w:rsidR="00015298" w:rsidRDefault="00015298">
      <w:pPr>
        <w:rPr>
          <w:rFonts w:ascii="微软雅黑" w:eastAsia="微软雅黑" w:hAnsi="微软雅黑"/>
          <w:sz w:val="16"/>
          <w:szCs w:val="16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查询分类导航内容-新增-田明辉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ascii="微软雅黑" w:eastAsia="微软雅黑" w:hAnsi="微软雅黑"/>
        </w:rPr>
        <w:tab/>
        <w:t>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/>
        </w:rPr>
        <w:t>/getNavContent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概要说明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获取导航的详细内容 ,包括门店，项目， 技师的信息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用户ID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 导航ID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y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排序字段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0按距离，1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按评价数量，2 按订单数量，3 按价格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项目列表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navType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导航类型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 门店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项目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技师</w:t>
            </w:r>
          </w:p>
        </w:tc>
      </w:tr>
    </w:tbl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/>
          <w:sz w:val="16"/>
          <w:szCs w:val="16"/>
        </w:rPr>
        <w:t>a</w:t>
      </w:r>
      <w:r>
        <w:rPr>
          <w:rFonts w:ascii="微软雅黑" w:eastAsia="微软雅黑" w:hAnsi="微软雅黑" w:hint="eastAsia"/>
          <w:sz w:val="16"/>
          <w:szCs w:val="16"/>
        </w:rPr>
        <w:t>d</w:t>
      </w:r>
      <w:r>
        <w:rPr>
          <w:rFonts w:ascii="微软雅黑" w:eastAsia="微软雅黑" w:hAnsi="微软雅黑"/>
          <w:sz w:val="16"/>
          <w:szCs w:val="16"/>
        </w:rPr>
        <w:t>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广告ID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广告ID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广告名称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广告名称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slogan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广告语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广告语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icon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广告图片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广告图片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广告描述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128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广告描述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advertType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广告类型，0到店，1上门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广告类型，0到店，1上门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itemType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广告内容类型，0 门店，1服务，2技师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广告内容类型，0 门店，1服务，2技师</w:t>
            </w:r>
          </w:p>
        </w:tc>
      </w:tr>
    </w:tbl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storeList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5"/>
        <w:gridCol w:w="2891"/>
      </w:tblGrid>
      <w:tr w:rsidR="000152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长度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店铺最低价格，单位分</w:t>
            </w:r>
          </w:p>
        </w:tc>
      </w:tr>
      <w:tr w:rsidR="00015298">
        <w:trPr>
          <w:trHeight w:val="90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店铺分数，满分为5分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店铺默认大图的URL地址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isReservable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是否可预约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0：否（仅展示），1：是，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serviceList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  <w:tr w:rsidR="007B0F06" w:rsidTr="007B0F06">
        <w:tc>
          <w:tcPr>
            <w:tcW w:w="1301" w:type="dxa"/>
          </w:tcPr>
          <w:p w:rsidR="007B0F06" w:rsidRDefault="007B0F06" w:rsidP="007B0F06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301" w:type="dxa"/>
          </w:tcPr>
          <w:p w:rsidR="007B0F06" w:rsidRDefault="007B0F06" w:rsidP="007B0F06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</w:tcPr>
          <w:p w:rsidR="007B0F06" w:rsidRDefault="00546CA6" w:rsidP="007B0F0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 w:rsidR="007B0F06"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</w:p>
        </w:tc>
        <w:tc>
          <w:tcPr>
            <w:tcW w:w="868" w:type="dxa"/>
          </w:tcPr>
          <w:p w:rsidR="007B0F06" w:rsidRDefault="007B0F06" w:rsidP="007B0F0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7B0F06" w:rsidRDefault="00546CA6" w:rsidP="007B0F0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7B0F06" w:rsidRDefault="007B0F06" w:rsidP="007B0F06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skillList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技师Icon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gender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性别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 男或者女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Busy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是否今日满钟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 满钟  2 没有满钟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clear" w:pos="879"/>
          <w:tab w:val="left" w:pos="102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查询广告列表-新增-张冉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/commercial/adList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点击广告的内容是门店时调用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广告ID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orderBy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排序字段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排序类型 1.距离最近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2.价格最低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 3.评价最高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4.订单最多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项目列表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skillList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Slogan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广告语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广告语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adName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广告名称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广告名称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广告描述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广告描述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FF0000"/>
                <w:sz w:val="16"/>
                <w:szCs w:val="16"/>
              </w:rPr>
              <w:t>advertType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广告类型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广告内容类型</w:t>
            </w:r>
          </w:p>
        </w:tc>
      </w:tr>
    </w:tbl>
    <w:p w:rsidR="00015298" w:rsidRDefault="00015298">
      <w:pPr>
        <w:rPr>
          <w:rFonts w:ascii="微软雅黑" w:eastAsia="微软雅黑" w:hAnsi="微软雅黑"/>
          <w:sz w:val="16"/>
          <w:szCs w:val="16"/>
        </w:rPr>
      </w:pPr>
    </w:p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storeList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5"/>
        <w:gridCol w:w="2891"/>
      </w:tblGrid>
      <w:tr w:rsidR="000152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长度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name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店铺最低价格，单位分</w:t>
            </w:r>
          </w:p>
        </w:tc>
      </w:tr>
      <w:tr w:rsidR="00015298">
        <w:trPr>
          <w:trHeight w:val="90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orderNum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店铺分数，满分为5分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店铺默认大图的URL地址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isReservable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是否可预约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0：否（仅展示），1：是，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serv</w:t>
      </w:r>
      <w:r>
        <w:rPr>
          <w:rFonts w:ascii="微软雅黑" w:eastAsia="微软雅黑" w:hAnsi="微软雅黑" w:cs="微软雅黑"/>
          <w:b/>
          <w:sz w:val="24"/>
        </w:rPr>
        <w:t>ice</w:t>
      </w:r>
      <w:r>
        <w:rPr>
          <w:rFonts w:ascii="微软雅黑" w:eastAsia="微软雅黑" w:hAnsi="微软雅黑" w:hint="eastAsia"/>
          <w:b/>
          <w:sz w:val="24"/>
        </w:rPr>
        <w:t>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331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  <w:tr w:rsidR="00546CA6" w:rsidTr="002375D0">
        <w:tc>
          <w:tcPr>
            <w:tcW w:w="1301" w:type="dxa"/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301" w:type="dxa"/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skillList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技师Icon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gender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 男或者女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Busy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是否今日满钟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 满钟  2 没有满钟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ocation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技师地址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技师地址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F952A9" w:rsidRPr="00F952A9" w:rsidRDefault="00F952A9" w:rsidP="00984B41">
      <w:pPr>
        <w:pStyle w:val="3"/>
        <w:tabs>
          <w:tab w:val="clear" w:pos="879"/>
          <w:tab w:val="left" w:pos="1020"/>
        </w:tabs>
        <w:rPr>
          <w:rFonts w:ascii="微软雅黑" w:eastAsia="微软雅黑" w:hAnsi="微软雅黑"/>
        </w:rPr>
      </w:pPr>
      <w:r w:rsidRPr="00F952A9">
        <w:rPr>
          <w:rFonts w:ascii="微软雅黑" w:eastAsia="微软雅黑" w:hAnsi="微软雅黑" w:hint="eastAsia"/>
        </w:rPr>
        <w:t>查询</w:t>
      </w:r>
      <w:r w:rsidR="004864C6">
        <w:rPr>
          <w:rFonts w:ascii="微软雅黑" w:eastAsia="微软雅黑" w:hAnsi="微软雅黑" w:hint="eastAsia"/>
        </w:rPr>
        <w:t>秒杀时间轴列表</w:t>
      </w:r>
      <w:r w:rsidRPr="00F952A9">
        <w:rPr>
          <w:rFonts w:ascii="微软雅黑" w:eastAsia="微软雅黑" w:hAnsi="微软雅黑" w:hint="eastAsia"/>
        </w:rPr>
        <w:t>-新增-</w:t>
      </w:r>
      <w:r w:rsidR="002C341D">
        <w:rPr>
          <w:rFonts w:ascii="微软雅黑" w:eastAsia="微软雅黑" w:hAnsi="微软雅黑" w:hint="eastAsia"/>
        </w:rPr>
        <w:t>于俊方</w:t>
      </w:r>
    </w:p>
    <w:p w:rsidR="00F952A9" w:rsidRDefault="00F952A9" w:rsidP="00F952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ascii="微软雅黑" w:eastAsia="微软雅黑" w:hAnsi="微软雅黑"/>
        </w:rPr>
        <w:tab/>
        <w:t>/</w:t>
      </w:r>
      <w:r w:rsidR="004A1B5C" w:rsidRPr="004A1B5C">
        <w:rPr>
          <w:rFonts w:ascii="微软雅黑" w:eastAsia="微软雅黑" w:hAnsi="微软雅黑"/>
        </w:rPr>
        <w:t xml:space="preserve"> spike</w:t>
      </w:r>
      <w:r>
        <w:rPr>
          <w:rFonts w:ascii="微软雅黑" w:eastAsia="微软雅黑" w:hAnsi="微软雅黑"/>
        </w:rPr>
        <w:t>/</w:t>
      </w:r>
      <w:r w:rsidR="008B799E" w:rsidRPr="008B799E">
        <w:rPr>
          <w:rFonts w:ascii="微软雅黑" w:eastAsia="微软雅黑" w:hAnsi="微软雅黑"/>
        </w:rPr>
        <w:t>queryTimeZoneList</w:t>
      </w:r>
    </w:p>
    <w:p w:rsidR="00F952A9" w:rsidRDefault="00F952A9" w:rsidP="00F952A9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F952A9" w:rsidRDefault="00D43CCE" w:rsidP="00F952A9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根据秒杀ID，</w:t>
      </w:r>
      <w:r w:rsidR="00F952A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秒杀时间轴标签列表</w:t>
      </w:r>
    </w:p>
    <w:p w:rsidR="00F952A9" w:rsidRDefault="00F952A9" w:rsidP="00F952A9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F952A9" w:rsidTr="00C85A5A">
        <w:tc>
          <w:tcPr>
            <w:tcW w:w="1385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952A9" w:rsidTr="00C85A5A">
        <w:trPr>
          <w:trHeight w:val="371"/>
        </w:trPr>
        <w:tc>
          <w:tcPr>
            <w:tcW w:w="1385" w:type="dxa"/>
          </w:tcPr>
          <w:p w:rsidR="00F952A9" w:rsidRDefault="00F952A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F952A9" w:rsidRDefault="00F952A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分类导航ID</w:t>
            </w:r>
          </w:p>
        </w:tc>
        <w:tc>
          <w:tcPr>
            <w:tcW w:w="1044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952A9" w:rsidRDefault="00F952A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分类导航ID</w:t>
            </w:r>
          </w:p>
        </w:tc>
      </w:tr>
    </w:tbl>
    <w:p w:rsidR="00F952A9" w:rsidRDefault="00F952A9" w:rsidP="00F952A9">
      <w:pPr>
        <w:rPr>
          <w:rFonts w:ascii="微软雅黑" w:eastAsia="微软雅黑" w:hAnsi="微软雅黑"/>
        </w:rPr>
      </w:pPr>
    </w:p>
    <w:p w:rsidR="00F952A9" w:rsidRDefault="00F952A9" w:rsidP="00F952A9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F952A9" w:rsidTr="00C85A5A">
        <w:tc>
          <w:tcPr>
            <w:tcW w:w="1242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952A9" w:rsidTr="00C85A5A">
        <w:tc>
          <w:tcPr>
            <w:tcW w:w="1242" w:type="dxa"/>
          </w:tcPr>
          <w:p w:rsidR="00F952A9" w:rsidRDefault="008D5288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</w:t>
            </w:r>
            <w:r w:rsidR="0046215D" w:rsidRPr="0046215D">
              <w:rPr>
                <w:rFonts w:ascii="微软雅黑" w:eastAsia="微软雅黑" w:hAnsi="微软雅黑"/>
                <w:sz w:val="16"/>
                <w:szCs w:val="16"/>
              </w:rPr>
              <w:t>imeZoneList</w:t>
            </w:r>
          </w:p>
        </w:tc>
        <w:tc>
          <w:tcPr>
            <w:tcW w:w="1276" w:type="dxa"/>
          </w:tcPr>
          <w:p w:rsidR="00F952A9" w:rsidRDefault="00693A6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秒杀时间轴列表</w:t>
            </w:r>
          </w:p>
        </w:tc>
        <w:tc>
          <w:tcPr>
            <w:tcW w:w="1134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F952A9" w:rsidRDefault="00F952A9" w:rsidP="00C85A5A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F952A9" w:rsidRDefault="00911502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F952A9" w:rsidRDefault="00693A69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秒杀时间轴列表</w:t>
            </w:r>
          </w:p>
        </w:tc>
      </w:tr>
    </w:tbl>
    <w:p w:rsidR="00F952A9" w:rsidRDefault="00F952A9" w:rsidP="00F952A9">
      <w:pPr>
        <w:rPr>
          <w:rFonts w:ascii="微软雅黑" w:eastAsia="微软雅黑" w:hAnsi="微软雅黑"/>
          <w:sz w:val="16"/>
          <w:szCs w:val="16"/>
        </w:rPr>
      </w:pPr>
    </w:p>
    <w:p w:rsidR="00F952A9" w:rsidRDefault="00B92214" w:rsidP="00F952A9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t</w:t>
      </w:r>
      <w:r w:rsidR="00C501D1" w:rsidRPr="00C501D1">
        <w:rPr>
          <w:rFonts w:ascii="微软雅黑" w:eastAsia="微软雅黑" w:hAnsi="微软雅黑"/>
          <w:b/>
          <w:sz w:val="24"/>
        </w:rPr>
        <w:t>imeZoneList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F952A9" w:rsidTr="00C85A5A">
        <w:tc>
          <w:tcPr>
            <w:tcW w:w="1301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952A9" w:rsidTr="00C85A5A">
        <w:tc>
          <w:tcPr>
            <w:tcW w:w="1301" w:type="dxa"/>
          </w:tcPr>
          <w:p w:rsidR="00F952A9" w:rsidRDefault="00F952A9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F952A9" w:rsidRDefault="00FC4C83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时间轴</w:t>
            </w:r>
            <w:r w:rsidR="00F952A9"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012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F952A9" w:rsidRDefault="00FC4C83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时间轴ID</w:t>
            </w:r>
          </w:p>
        </w:tc>
      </w:tr>
      <w:tr w:rsidR="00F952A9" w:rsidTr="00C85A5A">
        <w:tc>
          <w:tcPr>
            <w:tcW w:w="1301" w:type="dxa"/>
          </w:tcPr>
          <w:p w:rsidR="00F952A9" w:rsidRDefault="00F952A9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F952A9" w:rsidRDefault="004D78C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时间轴名称</w:t>
            </w:r>
          </w:p>
        </w:tc>
        <w:tc>
          <w:tcPr>
            <w:tcW w:w="1012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F952A9" w:rsidRDefault="00F952A9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F952A9" w:rsidRDefault="00FA4CC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时间轴名称</w:t>
            </w:r>
          </w:p>
        </w:tc>
      </w:tr>
      <w:tr w:rsidR="00EC342E" w:rsidTr="00C85A5A">
        <w:tc>
          <w:tcPr>
            <w:tcW w:w="1301" w:type="dxa"/>
          </w:tcPr>
          <w:p w:rsidR="00EC342E" w:rsidRDefault="005E0A38" w:rsidP="00EC342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E0A38">
              <w:rPr>
                <w:rFonts w:ascii="微软雅黑" w:eastAsia="微软雅黑" w:hAnsi="微软雅黑" w:cs="微软雅黑"/>
                <w:sz w:val="16"/>
                <w:szCs w:val="16"/>
              </w:rPr>
              <w:t>startTime</w:t>
            </w:r>
          </w:p>
        </w:tc>
        <w:tc>
          <w:tcPr>
            <w:tcW w:w="1301" w:type="dxa"/>
          </w:tcPr>
          <w:p w:rsidR="00EC342E" w:rsidRDefault="00B96C54" w:rsidP="00EC342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开始时间</w:t>
            </w:r>
          </w:p>
        </w:tc>
        <w:tc>
          <w:tcPr>
            <w:tcW w:w="1012" w:type="dxa"/>
          </w:tcPr>
          <w:p w:rsidR="00EC342E" w:rsidRDefault="00EC342E" w:rsidP="00EC342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EC342E" w:rsidRDefault="005E0A38" w:rsidP="00EC342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32</w:t>
            </w:r>
          </w:p>
        </w:tc>
        <w:tc>
          <w:tcPr>
            <w:tcW w:w="1156" w:type="dxa"/>
          </w:tcPr>
          <w:p w:rsidR="00EC342E" w:rsidRDefault="00EC342E" w:rsidP="00EC342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EC342E" w:rsidRDefault="005E0A38" w:rsidP="00EC342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开始时间</w:t>
            </w:r>
            <w:r w:rsidR="00742210">
              <w:rPr>
                <w:rFonts w:ascii="微软雅黑" w:eastAsia="微软雅黑" w:hAnsi="微软雅黑" w:cs="微软雅黑" w:hint="eastAsia"/>
                <w:sz w:val="16"/>
                <w:szCs w:val="16"/>
              </w:rPr>
              <w:t>(</w:t>
            </w:r>
            <w:r w:rsidR="00742210" w:rsidRPr="00742210">
              <w:rPr>
                <w:rFonts w:ascii="微软雅黑" w:eastAsia="微软雅黑" w:hAnsi="微软雅黑" w:cs="微软雅黑"/>
                <w:sz w:val="16"/>
                <w:szCs w:val="16"/>
              </w:rPr>
              <w:t>HH:mm:ss</w:t>
            </w:r>
            <w:r w:rsidR="00742210">
              <w:rPr>
                <w:rFonts w:ascii="微软雅黑" w:eastAsia="微软雅黑" w:hAnsi="微软雅黑" w:cs="微软雅黑" w:hint="eastAsia"/>
                <w:sz w:val="16"/>
                <w:szCs w:val="16"/>
              </w:rPr>
              <w:t>)</w:t>
            </w:r>
          </w:p>
        </w:tc>
      </w:tr>
      <w:tr w:rsidR="00EC342E" w:rsidTr="00C85A5A">
        <w:tc>
          <w:tcPr>
            <w:tcW w:w="1301" w:type="dxa"/>
          </w:tcPr>
          <w:p w:rsidR="00EC342E" w:rsidRDefault="002C40FE" w:rsidP="00EC342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C40FE">
              <w:rPr>
                <w:rFonts w:ascii="微软雅黑" w:eastAsia="微软雅黑" w:hAnsi="微软雅黑" w:cs="微软雅黑"/>
                <w:sz w:val="16"/>
                <w:szCs w:val="16"/>
              </w:rPr>
              <w:t>endTime</w:t>
            </w:r>
          </w:p>
        </w:tc>
        <w:tc>
          <w:tcPr>
            <w:tcW w:w="1301" w:type="dxa"/>
          </w:tcPr>
          <w:p w:rsidR="00EC342E" w:rsidRDefault="00C851FB" w:rsidP="00EC342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结束时间</w:t>
            </w:r>
          </w:p>
        </w:tc>
        <w:tc>
          <w:tcPr>
            <w:tcW w:w="1012" w:type="dxa"/>
          </w:tcPr>
          <w:p w:rsidR="00EC342E" w:rsidRDefault="00EC342E" w:rsidP="00EC342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EC342E" w:rsidRDefault="005E0A38" w:rsidP="00EC342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32</w:t>
            </w:r>
          </w:p>
        </w:tc>
        <w:tc>
          <w:tcPr>
            <w:tcW w:w="1156" w:type="dxa"/>
          </w:tcPr>
          <w:p w:rsidR="00EC342E" w:rsidRDefault="00EC342E" w:rsidP="00EC342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EC342E" w:rsidRDefault="002C40FE" w:rsidP="00EC342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结束时间</w:t>
            </w:r>
            <w:r w:rsidR="00D76EE2">
              <w:rPr>
                <w:rFonts w:ascii="微软雅黑" w:eastAsia="微软雅黑" w:hAnsi="微软雅黑" w:cs="微软雅黑" w:hint="eastAsia"/>
                <w:sz w:val="16"/>
                <w:szCs w:val="16"/>
              </w:rPr>
              <w:t>(</w:t>
            </w:r>
            <w:r w:rsidR="00D76EE2" w:rsidRPr="00742210">
              <w:rPr>
                <w:rFonts w:ascii="微软雅黑" w:eastAsia="微软雅黑" w:hAnsi="微软雅黑" w:cs="微软雅黑"/>
                <w:sz w:val="16"/>
                <w:szCs w:val="16"/>
              </w:rPr>
              <w:t>HH:mm:ss</w:t>
            </w:r>
            <w:r w:rsidR="00D76EE2">
              <w:rPr>
                <w:rFonts w:ascii="微软雅黑" w:eastAsia="微软雅黑" w:hAnsi="微软雅黑" w:cs="微软雅黑" w:hint="eastAsia"/>
                <w:sz w:val="16"/>
                <w:szCs w:val="16"/>
              </w:rPr>
              <w:t>)</w:t>
            </w:r>
          </w:p>
        </w:tc>
      </w:tr>
      <w:tr w:rsidR="005E55C7" w:rsidTr="00C85A5A">
        <w:tc>
          <w:tcPr>
            <w:tcW w:w="1301" w:type="dxa"/>
          </w:tcPr>
          <w:p w:rsidR="005E55C7" w:rsidRDefault="00CD2A5C" w:rsidP="005E55C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CD2A5C">
              <w:rPr>
                <w:rFonts w:ascii="微软雅黑" w:eastAsia="微软雅黑" w:hAnsi="微软雅黑" w:cs="微软雅黑"/>
                <w:sz w:val="16"/>
                <w:szCs w:val="16"/>
              </w:rPr>
              <w:t>currTime</w:t>
            </w:r>
          </w:p>
        </w:tc>
        <w:tc>
          <w:tcPr>
            <w:tcW w:w="1301" w:type="dxa"/>
          </w:tcPr>
          <w:p w:rsidR="005E55C7" w:rsidRDefault="00CD2A5C" w:rsidP="005E55C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当前</w:t>
            </w:r>
            <w:r w:rsidR="005E55C7">
              <w:rPr>
                <w:rFonts w:ascii="微软雅黑" w:eastAsia="微软雅黑" w:hAnsi="微软雅黑" w:cs="微软雅黑" w:hint="eastAsia"/>
                <w:sz w:val="16"/>
                <w:szCs w:val="16"/>
              </w:rPr>
              <w:t>时间</w:t>
            </w:r>
          </w:p>
        </w:tc>
        <w:tc>
          <w:tcPr>
            <w:tcW w:w="1012" w:type="dxa"/>
          </w:tcPr>
          <w:p w:rsidR="005E55C7" w:rsidRDefault="005E55C7" w:rsidP="005E55C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5E55C7" w:rsidRDefault="005E55C7" w:rsidP="005E55C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32</w:t>
            </w:r>
          </w:p>
        </w:tc>
        <w:tc>
          <w:tcPr>
            <w:tcW w:w="1156" w:type="dxa"/>
          </w:tcPr>
          <w:p w:rsidR="005E55C7" w:rsidRDefault="005E55C7" w:rsidP="005E55C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5E55C7" w:rsidRDefault="00C43EB7" w:rsidP="005E55C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当前时间</w:t>
            </w:r>
            <w:r w:rsidR="00CD2A5C">
              <w:rPr>
                <w:rFonts w:ascii="微软雅黑" w:eastAsia="微软雅黑" w:hAnsi="微软雅黑" w:cs="微软雅黑" w:hint="eastAsia"/>
                <w:sz w:val="16"/>
                <w:szCs w:val="16"/>
              </w:rPr>
              <w:t>(</w:t>
            </w:r>
            <w:r w:rsidR="00CD2A5C" w:rsidRPr="00CD2A5C">
              <w:rPr>
                <w:rFonts w:ascii="微软雅黑" w:eastAsia="微软雅黑" w:hAnsi="微软雅黑" w:cs="微软雅黑"/>
                <w:sz w:val="16"/>
                <w:szCs w:val="16"/>
              </w:rPr>
              <w:t>yyyy-MM-dd HH:mm:ss</w:t>
            </w:r>
            <w:r w:rsidR="00CD2A5C">
              <w:rPr>
                <w:rFonts w:ascii="微软雅黑" w:eastAsia="微软雅黑" w:hAnsi="微软雅黑" w:cs="微软雅黑" w:hint="eastAsia"/>
                <w:sz w:val="16"/>
                <w:szCs w:val="16"/>
              </w:rPr>
              <w:t>)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3F6D67" w:rsidRPr="003F6D67" w:rsidRDefault="003F6D67" w:rsidP="005A18C0">
      <w:pPr>
        <w:pStyle w:val="3"/>
        <w:tabs>
          <w:tab w:val="clear" w:pos="879"/>
          <w:tab w:val="left" w:pos="1020"/>
        </w:tabs>
        <w:rPr>
          <w:rFonts w:ascii="微软雅黑" w:eastAsia="微软雅黑" w:hAnsi="微软雅黑"/>
        </w:rPr>
      </w:pPr>
      <w:r w:rsidRPr="003F6D67">
        <w:rPr>
          <w:rFonts w:ascii="微软雅黑" w:eastAsia="微软雅黑" w:hAnsi="微软雅黑" w:hint="eastAsia"/>
        </w:rPr>
        <w:t>查询</w:t>
      </w:r>
      <w:r w:rsidR="00A900D7">
        <w:rPr>
          <w:rFonts w:ascii="微软雅黑" w:eastAsia="微软雅黑" w:hAnsi="微软雅黑" w:hint="eastAsia"/>
        </w:rPr>
        <w:t>秒杀活动列表</w:t>
      </w:r>
      <w:r w:rsidRPr="003F6D67">
        <w:rPr>
          <w:rFonts w:ascii="微软雅黑" w:eastAsia="微软雅黑" w:hAnsi="微软雅黑" w:hint="eastAsia"/>
        </w:rPr>
        <w:t>-新增-</w:t>
      </w:r>
      <w:r w:rsidR="00462C6F">
        <w:rPr>
          <w:rFonts w:ascii="微软雅黑" w:eastAsia="微软雅黑" w:hAnsi="微软雅黑" w:hint="eastAsia"/>
        </w:rPr>
        <w:t>于俊方</w:t>
      </w:r>
    </w:p>
    <w:p w:rsidR="003F6D67" w:rsidRDefault="003F6D67" w:rsidP="003F6D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ascii="微软雅黑" w:eastAsia="微软雅黑" w:hAnsi="微软雅黑"/>
        </w:rPr>
        <w:tab/>
        <w:t>/</w:t>
      </w:r>
      <w:r w:rsidR="004A1AF7" w:rsidRPr="004A1AF7">
        <w:rPr>
          <w:rFonts w:ascii="微软雅黑" w:eastAsia="微软雅黑" w:hAnsi="微软雅黑"/>
          <w:color w:val="000000"/>
          <w:sz w:val="20"/>
        </w:rPr>
        <w:t>spike/query</w:t>
      </w:r>
      <w:r w:rsidR="002A0216">
        <w:rPr>
          <w:rFonts w:ascii="微软雅黑" w:eastAsia="微软雅黑" w:hAnsi="微软雅黑"/>
          <w:color w:val="000000"/>
          <w:sz w:val="20"/>
        </w:rPr>
        <w:t>TimeZoneContext</w:t>
      </w:r>
    </w:p>
    <w:p w:rsidR="003F6D67" w:rsidRDefault="003F6D67" w:rsidP="003F6D6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3F6D67" w:rsidRDefault="003F6D67" w:rsidP="003F6D67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1432AC">
        <w:rPr>
          <w:rFonts w:ascii="微软雅黑" w:eastAsia="微软雅黑" w:hAnsi="微软雅黑" w:hint="eastAsia"/>
        </w:rPr>
        <w:t>时间轴内容列表</w:t>
      </w:r>
      <w:r>
        <w:rPr>
          <w:rFonts w:ascii="微软雅黑" w:eastAsia="微软雅黑" w:hAnsi="微软雅黑" w:hint="eastAsia"/>
        </w:rPr>
        <w:t xml:space="preserve"> ,</w:t>
      </w:r>
      <w:r w:rsidR="001432AC">
        <w:rPr>
          <w:rFonts w:ascii="微软雅黑" w:eastAsia="微软雅黑" w:hAnsi="微软雅黑" w:hint="eastAsia"/>
        </w:rPr>
        <w:t>包括秒杀活动</w:t>
      </w:r>
      <w:r>
        <w:rPr>
          <w:rFonts w:ascii="微软雅黑" w:eastAsia="微软雅黑" w:hAnsi="微软雅黑" w:hint="eastAsia"/>
        </w:rPr>
        <w:t>，</w:t>
      </w:r>
      <w:r w:rsidR="001432AC">
        <w:rPr>
          <w:rFonts w:ascii="微软雅黑" w:eastAsia="微软雅黑" w:hAnsi="微软雅黑" w:hint="eastAsia"/>
        </w:rPr>
        <w:t>活动专题</w:t>
      </w:r>
      <w:r>
        <w:rPr>
          <w:rFonts w:ascii="微软雅黑" w:eastAsia="微软雅黑" w:hAnsi="微软雅黑" w:hint="eastAsia"/>
        </w:rPr>
        <w:t>，</w:t>
      </w:r>
      <w:r w:rsidR="001432AC">
        <w:rPr>
          <w:rFonts w:ascii="微软雅黑" w:eastAsia="微软雅黑" w:hAnsi="微软雅黑" w:hint="eastAsia"/>
        </w:rPr>
        <w:t>广告列表，推荐服务</w:t>
      </w:r>
    </w:p>
    <w:p w:rsidR="003F6D67" w:rsidRDefault="003F6D67" w:rsidP="003F6D6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3F6D67" w:rsidTr="009C786D">
        <w:tc>
          <w:tcPr>
            <w:tcW w:w="1385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F6D67" w:rsidTr="009C786D">
        <w:trPr>
          <w:trHeight w:val="371"/>
        </w:trPr>
        <w:tc>
          <w:tcPr>
            <w:tcW w:w="1385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3F6D67" w:rsidRDefault="009470D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时间轴</w:t>
            </w:r>
            <w:r w:rsidR="003F6D67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04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3F6D67" w:rsidRDefault="009470D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时间轴</w:t>
            </w:r>
            <w:r w:rsidR="003F6D67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</w:tr>
    </w:tbl>
    <w:p w:rsidR="003F6D67" w:rsidRDefault="003F6D67" w:rsidP="003F6D67">
      <w:pPr>
        <w:rPr>
          <w:rFonts w:ascii="微软雅黑" w:eastAsia="微软雅黑" w:hAnsi="微软雅黑"/>
        </w:rPr>
      </w:pPr>
    </w:p>
    <w:p w:rsidR="003F6D67" w:rsidRDefault="003F6D67" w:rsidP="003F6D6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3F6D67" w:rsidTr="009C786D">
        <w:tc>
          <w:tcPr>
            <w:tcW w:w="1242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761AD" w:rsidTr="009C786D">
        <w:tc>
          <w:tcPr>
            <w:tcW w:w="1242" w:type="dxa"/>
          </w:tcPr>
          <w:p w:rsidR="00E761AD" w:rsidRDefault="00E761AD" w:rsidP="00E761A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CD2A5C">
              <w:rPr>
                <w:rFonts w:ascii="微软雅黑" w:eastAsia="微软雅黑" w:hAnsi="微软雅黑" w:cs="微软雅黑"/>
                <w:sz w:val="16"/>
                <w:szCs w:val="16"/>
              </w:rPr>
              <w:t>currTime</w:t>
            </w:r>
          </w:p>
        </w:tc>
        <w:tc>
          <w:tcPr>
            <w:tcW w:w="1276" w:type="dxa"/>
          </w:tcPr>
          <w:p w:rsidR="00E761AD" w:rsidRDefault="00E761AD" w:rsidP="00E761A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当前时间</w:t>
            </w:r>
          </w:p>
        </w:tc>
        <w:tc>
          <w:tcPr>
            <w:tcW w:w="1134" w:type="dxa"/>
          </w:tcPr>
          <w:p w:rsidR="00E761AD" w:rsidRDefault="00E761AD" w:rsidP="00E761A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E761AD" w:rsidRDefault="00E761AD" w:rsidP="00E761A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32</w:t>
            </w:r>
          </w:p>
        </w:tc>
        <w:tc>
          <w:tcPr>
            <w:tcW w:w="1134" w:type="dxa"/>
          </w:tcPr>
          <w:p w:rsidR="00E761AD" w:rsidRDefault="00E761AD" w:rsidP="00E761A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E761AD" w:rsidRDefault="009254FF" w:rsidP="00E761A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当前时间</w:t>
            </w:r>
            <w:r w:rsidR="00E761AD">
              <w:rPr>
                <w:rFonts w:ascii="微软雅黑" w:eastAsia="微软雅黑" w:hAnsi="微软雅黑" w:cs="微软雅黑" w:hint="eastAsia"/>
                <w:sz w:val="16"/>
                <w:szCs w:val="16"/>
              </w:rPr>
              <w:t>(</w:t>
            </w:r>
            <w:r w:rsidR="00E761AD" w:rsidRPr="00CD2A5C">
              <w:rPr>
                <w:rFonts w:ascii="微软雅黑" w:eastAsia="微软雅黑" w:hAnsi="微软雅黑" w:cs="微软雅黑"/>
                <w:sz w:val="16"/>
                <w:szCs w:val="16"/>
              </w:rPr>
              <w:t>yyyy-MM-dd HH:mm:ss</w:t>
            </w:r>
            <w:r w:rsidR="00E761AD">
              <w:rPr>
                <w:rFonts w:ascii="微软雅黑" w:eastAsia="微软雅黑" w:hAnsi="微软雅黑" w:cs="微软雅黑" w:hint="eastAsia"/>
                <w:sz w:val="16"/>
                <w:szCs w:val="16"/>
              </w:rPr>
              <w:t>)</w:t>
            </w:r>
          </w:p>
        </w:tc>
      </w:tr>
      <w:tr w:rsidR="003F6D67" w:rsidTr="009C786D">
        <w:tc>
          <w:tcPr>
            <w:tcW w:w="1242" w:type="dxa"/>
          </w:tcPr>
          <w:p w:rsidR="003F6D67" w:rsidRDefault="00323B03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323B03">
              <w:rPr>
                <w:rFonts w:ascii="微软雅黑" w:eastAsia="微软雅黑" w:hAnsi="微软雅黑"/>
                <w:sz w:val="16"/>
                <w:szCs w:val="16"/>
              </w:rPr>
              <w:t>specialList</w:t>
            </w:r>
          </w:p>
        </w:tc>
        <w:tc>
          <w:tcPr>
            <w:tcW w:w="1276" w:type="dxa"/>
          </w:tcPr>
          <w:p w:rsidR="003F6D67" w:rsidRDefault="00323B03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专题列表</w:t>
            </w:r>
          </w:p>
        </w:tc>
        <w:tc>
          <w:tcPr>
            <w:tcW w:w="113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3F6D67" w:rsidRDefault="003F6D6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F6D67" w:rsidRDefault="009C797F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3F6D67" w:rsidRDefault="002D192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专题列表</w:t>
            </w:r>
          </w:p>
        </w:tc>
      </w:tr>
      <w:tr w:rsidR="003F6D67" w:rsidTr="009C786D">
        <w:tc>
          <w:tcPr>
            <w:tcW w:w="1242" w:type="dxa"/>
          </w:tcPr>
          <w:p w:rsidR="003F6D67" w:rsidRDefault="0018248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8248D">
              <w:rPr>
                <w:rFonts w:ascii="微软雅黑" w:eastAsia="微软雅黑" w:hAnsi="微软雅黑"/>
                <w:sz w:val="16"/>
                <w:szCs w:val="16"/>
              </w:rPr>
              <w:t>activityList</w:t>
            </w:r>
          </w:p>
        </w:tc>
        <w:tc>
          <w:tcPr>
            <w:tcW w:w="1276" w:type="dxa"/>
          </w:tcPr>
          <w:p w:rsidR="003F6D67" w:rsidRDefault="00A82A38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</w:t>
            </w:r>
            <w:r w:rsidR="003F6D67">
              <w:rPr>
                <w:rFonts w:ascii="微软雅黑" w:eastAsia="微软雅黑" w:hAnsi="微软雅黑" w:hint="eastAsia"/>
                <w:sz w:val="16"/>
                <w:szCs w:val="16"/>
              </w:rPr>
              <w:t>列表</w:t>
            </w:r>
          </w:p>
        </w:tc>
        <w:tc>
          <w:tcPr>
            <w:tcW w:w="113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3F6D67" w:rsidRDefault="003F6D6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3F6D67" w:rsidRDefault="0025666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活动列表</w:t>
            </w:r>
          </w:p>
        </w:tc>
      </w:tr>
      <w:tr w:rsidR="003F6D67" w:rsidTr="009C786D">
        <w:tc>
          <w:tcPr>
            <w:tcW w:w="1242" w:type="dxa"/>
          </w:tcPr>
          <w:p w:rsidR="003F6D67" w:rsidRDefault="00523B3A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523B3A">
              <w:rPr>
                <w:rFonts w:ascii="微软雅黑" w:eastAsia="微软雅黑" w:hAnsi="微软雅黑"/>
                <w:sz w:val="16"/>
                <w:szCs w:val="16"/>
              </w:rPr>
              <w:t>servList</w:t>
            </w:r>
          </w:p>
        </w:tc>
        <w:tc>
          <w:tcPr>
            <w:tcW w:w="1276" w:type="dxa"/>
          </w:tcPr>
          <w:p w:rsidR="003F6D67" w:rsidRDefault="00523B3A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列表</w:t>
            </w:r>
          </w:p>
        </w:tc>
        <w:tc>
          <w:tcPr>
            <w:tcW w:w="113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3F6D67" w:rsidRDefault="003F6D6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3F6D67" w:rsidRDefault="007C121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列表</w:t>
            </w:r>
          </w:p>
        </w:tc>
      </w:tr>
      <w:tr w:rsidR="007C1217" w:rsidTr="009C786D">
        <w:tc>
          <w:tcPr>
            <w:tcW w:w="1242" w:type="dxa"/>
          </w:tcPr>
          <w:p w:rsidR="007C1217" w:rsidRDefault="007C1217" w:rsidP="007C12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List</w:t>
            </w:r>
          </w:p>
        </w:tc>
        <w:tc>
          <w:tcPr>
            <w:tcW w:w="1276" w:type="dxa"/>
          </w:tcPr>
          <w:p w:rsidR="007C1217" w:rsidRDefault="007C1217" w:rsidP="007C12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广告列表</w:t>
            </w:r>
          </w:p>
        </w:tc>
        <w:tc>
          <w:tcPr>
            <w:tcW w:w="1134" w:type="dxa"/>
          </w:tcPr>
          <w:p w:rsidR="007C1217" w:rsidRDefault="007C1217" w:rsidP="007C12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7C1217" w:rsidRDefault="007C1217" w:rsidP="007C121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7C1217" w:rsidRDefault="007C1217" w:rsidP="007C12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7C1217" w:rsidRDefault="007C1217" w:rsidP="007C12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广告列表</w:t>
            </w:r>
          </w:p>
        </w:tc>
      </w:tr>
    </w:tbl>
    <w:p w:rsidR="006021AD" w:rsidRDefault="006021AD" w:rsidP="006021AD">
      <w:pPr>
        <w:rPr>
          <w:rFonts w:ascii="微软雅黑" w:eastAsia="微软雅黑" w:hAnsi="微软雅黑"/>
          <w:b/>
          <w:sz w:val="24"/>
        </w:rPr>
      </w:pPr>
      <w:r w:rsidRPr="00511421">
        <w:rPr>
          <w:rFonts w:ascii="微软雅黑" w:eastAsia="微软雅黑" w:hAnsi="微软雅黑"/>
          <w:b/>
          <w:sz w:val="24"/>
        </w:rPr>
        <w:t>specialList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6021AD" w:rsidTr="009C786D">
        <w:tc>
          <w:tcPr>
            <w:tcW w:w="1301" w:type="dxa"/>
            <w:shd w:val="clear" w:color="auto" w:fill="E6E6E6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021AD" w:rsidTr="009C786D"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专题ID</w:t>
            </w:r>
          </w:p>
        </w:tc>
        <w:tc>
          <w:tcPr>
            <w:tcW w:w="1012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专题ID</w:t>
            </w:r>
          </w:p>
        </w:tc>
      </w:tr>
      <w:tr w:rsidR="006021AD" w:rsidTr="009C786D"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专题名称</w:t>
            </w:r>
          </w:p>
        </w:tc>
        <w:tc>
          <w:tcPr>
            <w:tcW w:w="1012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专题名称</w:t>
            </w:r>
          </w:p>
        </w:tc>
      </w:tr>
      <w:tr w:rsidR="006021AD" w:rsidTr="009C786D"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</w:t>
            </w:r>
          </w:p>
        </w:tc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专题Icon</w:t>
            </w:r>
          </w:p>
        </w:tc>
        <w:tc>
          <w:tcPr>
            <w:tcW w:w="1012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专题图片</w:t>
            </w:r>
          </w:p>
        </w:tc>
      </w:tr>
      <w:tr w:rsidR="006021AD" w:rsidTr="009C786D"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6021AD" w:rsidTr="009C786D"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</w:t>
            </w:r>
            <w:r w:rsidRPr="0004785F">
              <w:rPr>
                <w:rFonts w:ascii="微软雅黑" w:eastAsia="微软雅黑" w:hAnsi="微软雅黑" w:cs="微软雅黑"/>
                <w:sz w:val="16"/>
                <w:szCs w:val="16"/>
              </w:rPr>
              <w:t>tock</w:t>
            </w:r>
          </w:p>
        </w:tc>
        <w:tc>
          <w:tcPr>
            <w:tcW w:w="130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  <w:tc>
          <w:tcPr>
            <w:tcW w:w="1012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6021AD" w:rsidRDefault="006021A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021AD" w:rsidRDefault="006021AD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</w:tr>
    </w:tbl>
    <w:p w:rsidR="00271F32" w:rsidRDefault="00271F32" w:rsidP="003F6D67">
      <w:pPr>
        <w:rPr>
          <w:rFonts w:ascii="微软雅黑" w:eastAsia="微软雅黑" w:hAnsi="微软雅黑"/>
          <w:b/>
          <w:sz w:val="24"/>
        </w:rPr>
      </w:pPr>
    </w:p>
    <w:p w:rsidR="003F6D67" w:rsidRPr="00D449E4" w:rsidRDefault="00167038" w:rsidP="003F6D67">
      <w:pPr>
        <w:rPr>
          <w:rFonts w:ascii="微软雅黑" w:eastAsia="微软雅黑" w:hAnsi="微软雅黑"/>
          <w:b/>
          <w:sz w:val="24"/>
        </w:rPr>
      </w:pPr>
      <w:r w:rsidRPr="00167038">
        <w:rPr>
          <w:rFonts w:ascii="微软雅黑" w:eastAsia="微软雅黑" w:hAnsi="微软雅黑"/>
          <w:b/>
          <w:sz w:val="24"/>
        </w:rPr>
        <w:t>activityList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5"/>
        <w:gridCol w:w="2891"/>
      </w:tblGrid>
      <w:tr w:rsidR="003F6D67" w:rsidTr="009C786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长度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3F6D67" w:rsidTr="009C786D">
        <w:tc>
          <w:tcPr>
            <w:tcW w:w="1242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3F6D67" w:rsidRDefault="000B075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</w:t>
            </w:r>
            <w:r w:rsidR="003F6D67"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13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6C7FC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秒杀活动ID</w:t>
            </w:r>
          </w:p>
        </w:tc>
      </w:tr>
      <w:tr w:rsidR="003F6D67" w:rsidTr="009C786D">
        <w:tc>
          <w:tcPr>
            <w:tcW w:w="1242" w:type="dxa"/>
          </w:tcPr>
          <w:p w:rsidR="003F6D67" w:rsidRDefault="00321516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 w:rsidR="003F6D67"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276" w:type="dxa"/>
          </w:tcPr>
          <w:p w:rsidR="003F6D67" w:rsidRDefault="008A21B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</w:t>
            </w:r>
            <w:r w:rsidR="00321516">
              <w:rPr>
                <w:rFonts w:ascii="微软雅黑" w:eastAsia="微软雅黑" w:hAnsi="微软雅黑" w:cs="微软雅黑" w:hint="eastAsia"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8A21B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秒杀活动名称</w:t>
            </w:r>
          </w:p>
        </w:tc>
      </w:tr>
      <w:tr w:rsidR="007A03AF" w:rsidTr="009C786D">
        <w:tc>
          <w:tcPr>
            <w:tcW w:w="1242" w:type="dxa"/>
          </w:tcPr>
          <w:p w:rsidR="007A03AF" w:rsidRDefault="00326C30" w:rsidP="007A03A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26C30">
              <w:rPr>
                <w:rFonts w:ascii="微软雅黑" w:eastAsia="微软雅黑" w:hAnsi="微软雅黑" w:cs="微软雅黑"/>
                <w:sz w:val="16"/>
                <w:szCs w:val="16"/>
              </w:rPr>
              <w:t>servID</w:t>
            </w:r>
          </w:p>
        </w:tc>
        <w:tc>
          <w:tcPr>
            <w:tcW w:w="1276" w:type="dxa"/>
          </w:tcPr>
          <w:p w:rsidR="007A03AF" w:rsidRDefault="003F66DE" w:rsidP="00326C3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</w:t>
            </w:r>
            <w:r w:rsidR="00326C30"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134" w:type="dxa"/>
          </w:tcPr>
          <w:p w:rsidR="007A03AF" w:rsidRDefault="007A03AF" w:rsidP="007A03A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7A03AF" w:rsidRDefault="00326C30" w:rsidP="007A03A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7A03AF" w:rsidRDefault="007A03AF" w:rsidP="007A03A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7A03AF" w:rsidRDefault="003F66DE" w:rsidP="007A03A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</w:t>
            </w:r>
            <w:r w:rsidR="000D7203"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</w:tr>
      <w:tr w:rsidR="007A03AF" w:rsidTr="009C786D">
        <w:trPr>
          <w:trHeight w:val="90"/>
        </w:trPr>
        <w:tc>
          <w:tcPr>
            <w:tcW w:w="1242" w:type="dxa"/>
          </w:tcPr>
          <w:p w:rsidR="007A03AF" w:rsidRDefault="00326C30" w:rsidP="007A03A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26C30">
              <w:rPr>
                <w:rFonts w:ascii="微软雅黑" w:eastAsia="微软雅黑" w:hAnsi="微软雅黑" w:cs="微软雅黑"/>
                <w:sz w:val="16"/>
                <w:szCs w:val="16"/>
              </w:rPr>
              <w:t>servName</w:t>
            </w:r>
          </w:p>
        </w:tc>
        <w:tc>
          <w:tcPr>
            <w:tcW w:w="1276" w:type="dxa"/>
          </w:tcPr>
          <w:p w:rsidR="007A03AF" w:rsidRDefault="003F66DE" w:rsidP="00326C3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</w:t>
            </w:r>
            <w:r w:rsidR="00326C30">
              <w:rPr>
                <w:rFonts w:ascii="微软雅黑" w:eastAsia="微软雅黑" w:hAnsi="微软雅黑" w:cs="微软雅黑" w:hint="eastAsia"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:rsidR="007A03AF" w:rsidRDefault="007A03AF" w:rsidP="007A03A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7A03AF" w:rsidRDefault="009640C1" w:rsidP="007A03A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7A03AF" w:rsidRDefault="007A03AF" w:rsidP="007A03A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7A03AF" w:rsidRDefault="003F66DE" w:rsidP="006441E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</w:t>
            </w:r>
            <w:r w:rsidR="006441E0">
              <w:rPr>
                <w:rFonts w:ascii="微软雅黑" w:eastAsia="微软雅黑" w:hAnsi="微软雅黑" w:cs="微软雅黑" w:hint="eastAsia"/>
                <w:sz w:val="16"/>
                <w:szCs w:val="16"/>
              </w:rPr>
              <w:t>名称</w:t>
            </w:r>
          </w:p>
        </w:tc>
      </w:tr>
      <w:tr w:rsidR="0067077E" w:rsidTr="009C786D">
        <w:trPr>
          <w:trHeight w:val="90"/>
        </w:trPr>
        <w:tc>
          <w:tcPr>
            <w:tcW w:w="1242" w:type="dxa"/>
          </w:tcPr>
          <w:p w:rsidR="0067077E" w:rsidRDefault="0067077E" w:rsidP="0067077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</w:t>
            </w:r>
          </w:p>
        </w:tc>
        <w:tc>
          <w:tcPr>
            <w:tcW w:w="1276" w:type="dxa"/>
          </w:tcPr>
          <w:p w:rsidR="0067077E" w:rsidRDefault="008F11F8" w:rsidP="0067077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</w:t>
            </w:r>
            <w:r w:rsidR="0067077E">
              <w:rPr>
                <w:rFonts w:ascii="微软雅黑" w:eastAsia="微软雅黑" w:hAnsi="微软雅黑" w:cs="微软雅黑" w:hint="eastAsia"/>
                <w:sz w:val="16"/>
                <w:szCs w:val="16"/>
              </w:rPr>
              <w:t>Icon</w:t>
            </w:r>
          </w:p>
        </w:tc>
        <w:tc>
          <w:tcPr>
            <w:tcW w:w="1134" w:type="dxa"/>
          </w:tcPr>
          <w:p w:rsidR="0067077E" w:rsidRDefault="0067077E" w:rsidP="0067077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67077E" w:rsidRDefault="0067077E" w:rsidP="0067077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67077E" w:rsidRDefault="0067077E" w:rsidP="0067077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7077E" w:rsidRDefault="008F11F8" w:rsidP="0067077E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</w:t>
            </w:r>
            <w:r w:rsidR="0067077E"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</w:p>
        </w:tc>
      </w:tr>
      <w:tr w:rsidR="00DA763E" w:rsidTr="009C786D">
        <w:trPr>
          <w:trHeight w:val="90"/>
        </w:trPr>
        <w:tc>
          <w:tcPr>
            <w:tcW w:w="1242" w:type="dxa"/>
          </w:tcPr>
          <w:p w:rsidR="00DA763E" w:rsidRDefault="00DA763E" w:rsidP="00DA763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276" w:type="dxa"/>
          </w:tcPr>
          <w:p w:rsidR="00DA763E" w:rsidRDefault="00DA763E" w:rsidP="00DA763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1134" w:type="dxa"/>
          </w:tcPr>
          <w:p w:rsidR="00DA763E" w:rsidRDefault="00DA763E" w:rsidP="00DA763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DA763E" w:rsidRDefault="00DA763E" w:rsidP="00DA763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DA763E" w:rsidRDefault="00D46D9F" w:rsidP="00DA763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DA763E" w:rsidRDefault="00DA763E" w:rsidP="00DA763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DA763E" w:rsidTr="009C786D">
        <w:trPr>
          <w:trHeight w:val="90"/>
        </w:trPr>
        <w:tc>
          <w:tcPr>
            <w:tcW w:w="1242" w:type="dxa"/>
          </w:tcPr>
          <w:p w:rsidR="00DA763E" w:rsidRDefault="00DA763E" w:rsidP="00DA763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276" w:type="dxa"/>
          </w:tcPr>
          <w:p w:rsidR="00DA763E" w:rsidRDefault="00DA763E" w:rsidP="00DA763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属店铺名称</w:t>
            </w:r>
          </w:p>
        </w:tc>
        <w:tc>
          <w:tcPr>
            <w:tcW w:w="1134" w:type="dxa"/>
          </w:tcPr>
          <w:p w:rsidR="00DA763E" w:rsidRDefault="00DA763E" w:rsidP="00DA763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DA763E" w:rsidRDefault="00DA763E" w:rsidP="00DA763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DA763E" w:rsidRDefault="00D46D9F" w:rsidP="00DA763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DA763E" w:rsidRDefault="00DA763E" w:rsidP="00DA763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0510E7" w:rsidTr="009C786D">
        <w:trPr>
          <w:trHeight w:val="90"/>
        </w:trPr>
        <w:tc>
          <w:tcPr>
            <w:tcW w:w="1242" w:type="dxa"/>
          </w:tcPr>
          <w:p w:rsidR="000510E7" w:rsidRDefault="000510E7" w:rsidP="000510E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ddress</w:t>
            </w:r>
          </w:p>
        </w:tc>
        <w:tc>
          <w:tcPr>
            <w:tcW w:w="1276" w:type="dxa"/>
          </w:tcPr>
          <w:p w:rsidR="000510E7" w:rsidRDefault="000510E7" w:rsidP="000510E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1134" w:type="dxa"/>
          </w:tcPr>
          <w:p w:rsidR="000510E7" w:rsidRDefault="000510E7" w:rsidP="000510E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510E7" w:rsidRDefault="000510E7" w:rsidP="000510E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510E7" w:rsidRDefault="000510E7" w:rsidP="000510E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510E7" w:rsidRDefault="000510E7" w:rsidP="000510E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713C6F" w:rsidTr="009C786D">
        <w:tc>
          <w:tcPr>
            <w:tcW w:w="1242" w:type="dxa"/>
          </w:tcPr>
          <w:p w:rsidR="00713C6F" w:rsidRDefault="00713C6F" w:rsidP="000C6A4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13C6F">
              <w:rPr>
                <w:rFonts w:ascii="微软雅黑" w:eastAsia="微软雅黑" w:hAnsi="微软雅黑" w:cs="微软雅黑"/>
                <w:sz w:val="16"/>
                <w:szCs w:val="16"/>
              </w:rPr>
              <w:t>activitydesc</w:t>
            </w:r>
          </w:p>
        </w:tc>
        <w:tc>
          <w:tcPr>
            <w:tcW w:w="1276" w:type="dxa"/>
          </w:tcPr>
          <w:p w:rsidR="00713C6F" w:rsidRDefault="00713C6F" w:rsidP="000C6A4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活动说明</w:t>
            </w:r>
          </w:p>
        </w:tc>
        <w:tc>
          <w:tcPr>
            <w:tcW w:w="1134" w:type="dxa"/>
          </w:tcPr>
          <w:p w:rsidR="00713C6F" w:rsidRDefault="00467EA7" w:rsidP="000C6A4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713C6F" w:rsidRDefault="00713C6F" w:rsidP="000C6A4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713C6F" w:rsidRDefault="00C11244" w:rsidP="000C6A4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713C6F" w:rsidRDefault="00713C6F" w:rsidP="000C6A4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活动说明</w:t>
            </w:r>
          </w:p>
        </w:tc>
      </w:tr>
      <w:tr w:rsidR="00554218" w:rsidTr="009C786D">
        <w:tc>
          <w:tcPr>
            <w:tcW w:w="1242" w:type="dxa"/>
          </w:tcPr>
          <w:p w:rsidR="00554218" w:rsidRDefault="00554218" w:rsidP="0055421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276" w:type="dxa"/>
          </w:tcPr>
          <w:p w:rsidR="00554218" w:rsidRDefault="00554218" w:rsidP="0055421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134" w:type="dxa"/>
          </w:tcPr>
          <w:p w:rsidR="00554218" w:rsidRDefault="00554218" w:rsidP="0055421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554218" w:rsidRDefault="00554218" w:rsidP="0055421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35" w:type="dxa"/>
          </w:tcPr>
          <w:p w:rsidR="00554218" w:rsidRDefault="00554218" w:rsidP="0055421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554218" w:rsidRDefault="00554218" w:rsidP="0055421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  <w:tr w:rsidR="001356D4" w:rsidTr="009C786D">
        <w:tc>
          <w:tcPr>
            <w:tcW w:w="1242" w:type="dxa"/>
          </w:tcPr>
          <w:p w:rsidR="001356D4" w:rsidRDefault="001356D4" w:rsidP="001356D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s</w:t>
            </w:r>
            <w:r w:rsidRPr="0004785F">
              <w:rPr>
                <w:rFonts w:ascii="微软雅黑" w:eastAsia="微软雅黑" w:hAnsi="微软雅黑" w:cs="微软雅黑"/>
                <w:sz w:val="16"/>
                <w:szCs w:val="16"/>
              </w:rPr>
              <w:t>tock</w:t>
            </w:r>
          </w:p>
        </w:tc>
        <w:tc>
          <w:tcPr>
            <w:tcW w:w="1276" w:type="dxa"/>
          </w:tcPr>
          <w:p w:rsidR="001356D4" w:rsidRDefault="001356D4" w:rsidP="001356D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  <w:tc>
          <w:tcPr>
            <w:tcW w:w="1134" w:type="dxa"/>
          </w:tcPr>
          <w:p w:rsidR="001356D4" w:rsidRDefault="001356D4" w:rsidP="001356D4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1356D4" w:rsidRDefault="001356D4" w:rsidP="001356D4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1356D4" w:rsidRDefault="00CD38E9" w:rsidP="001356D4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1356D4" w:rsidRDefault="001356D4" w:rsidP="001356D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</w:tr>
      <w:tr w:rsidR="00A810E7" w:rsidTr="009C786D">
        <w:tc>
          <w:tcPr>
            <w:tcW w:w="1242" w:type="dxa"/>
          </w:tcPr>
          <w:p w:rsidR="00A810E7" w:rsidRDefault="00A810E7" w:rsidP="00A810E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276" w:type="dxa"/>
          </w:tcPr>
          <w:p w:rsidR="00A810E7" w:rsidRDefault="00A810E7" w:rsidP="00A810E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134" w:type="dxa"/>
          </w:tcPr>
          <w:p w:rsidR="00A810E7" w:rsidRDefault="00A810E7" w:rsidP="00A810E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A810E7" w:rsidRDefault="00A810E7" w:rsidP="00A810E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A810E7" w:rsidRDefault="00A810E7" w:rsidP="00A810E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A810E7" w:rsidRDefault="00A810E7" w:rsidP="00A810E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A810E7" w:rsidTr="009C786D">
        <w:tc>
          <w:tcPr>
            <w:tcW w:w="1242" w:type="dxa"/>
          </w:tcPr>
          <w:p w:rsidR="00A810E7" w:rsidRDefault="00A810E7" w:rsidP="00A810E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276" w:type="dxa"/>
          </w:tcPr>
          <w:p w:rsidR="00A810E7" w:rsidRDefault="00A810E7" w:rsidP="00A810E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134" w:type="dxa"/>
          </w:tcPr>
          <w:p w:rsidR="00A810E7" w:rsidRDefault="00A810E7" w:rsidP="00A810E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:rsidR="00A810E7" w:rsidRDefault="00A810E7" w:rsidP="00A810E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35" w:type="dxa"/>
          </w:tcPr>
          <w:p w:rsidR="00A810E7" w:rsidRDefault="00A810E7" w:rsidP="00A810E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A810E7" w:rsidRDefault="00A810E7" w:rsidP="00A810E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  <w:tr w:rsidR="00B95845" w:rsidTr="009C786D">
        <w:tc>
          <w:tcPr>
            <w:tcW w:w="1242" w:type="dxa"/>
          </w:tcPr>
          <w:p w:rsidR="00B95845" w:rsidRDefault="00153302" w:rsidP="00B9584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53302">
              <w:rPr>
                <w:rFonts w:ascii="微软雅黑" w:eastAsia="微软雅黑" w:hAnsi="微软雅黑"/>
                <w:sz w:val="16"/>
                <w:szCs w:val="16"/>
              </w:rPr>
              <w:t>servLevelList</w:t>
            </w:r>
          </w:p>
        </w:tc>
        <w:tc>
          <w:tcPr>
            <w:tcW w:w="1276" w:type="dxa"/>
          </w:tcPr>
          <w:p w:rsidR="00B95845" w:rsidRDefault="00153302" w:rsidP="00B9584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服务价格等级</w:t>
            </w:r>
            <w:r w:rsidR="00B95845">
              <w:rPr>
                <w:rFonts w:ascii="微软雅黑" w:eastAsia="微软雅黑" w:hAnsi="微软雅黑" w:hint="eastAsia"/>
                <w:sz w:val="16"/>
                <w:szCs w:val="16"/>
              </w:rPr>
              <w:t>列表</w:t>
            </w:r>
          </w:p>
        </w:tc>
        <w:tc>
          <w:tcPr>
            <w:tcW w:w="1134" w:type="dxa"/>
          </w:tcPr>
          <w:p w:rsidR="00B95845" w:rsidRDefault="00B95845" w:rsidP="00B9584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B95845" w:rsidRDefault="00B95845" w:rsidP="00B95845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5" w:type="dxa"/>
          </w:tcPr>
          <w:p w:rsidR="00B95845" w:rsidRDefault="00153302" w:rsidP="00B9584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B95845" w:rsidRDefault="00D53011" w:rsidP="00B9584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服务价格等级列表</w:t>
            </w:r>
          </w:p>
        </w:tc>
      </w:tr>
    </w:tbl>
    <w:p w:rsidR="003F6D67" w:rsidRDefault="009C3F25" w:rsidP="003F6D67">
      <w:pPr>
        <w:rPr>
          <w:rFonts w:ascii="微软雅黑" w:eastAsia="微软雅黑" w:hAnsi="微软雅黑"/>
          <w:b/>
          <w:sz w:val="24"/>
        </w:rPr>
      </w:pPr>
      <w:r w:rsidRPr="009C3F25">
        <w:rPr>
          <w:rFonts w:ascii="微软雅黑" w:eastAsia="微软雅黑" w:hAnsi="微软雅黑"/>
          <w:b/>
          <w:sz w:val="24"/>
        </w:rPr>
        <w:t>servList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3F6D67" w:rsidTr="009C786D">
        <w:tc>
          <w:tcPr>
            <w:tcW w:w="1301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3F6D67" w:rsidTr="009C786D"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3F6D67" w:rsidTr="009C786D"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3F6D67" w:rsidTr="009C786D"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3F6D67" w:rsidTr="009C786D"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3F6D67" w:rsidTr="009C786D"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3F6D67" w:rsidTr="009C786D"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3F6D67" w:rsidTr="009C786D"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30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</w:p>
        </w:tc>
        <w:tc>
          <w:tcPr>
            <w:tcW w:w="868" w:type="dxa"/>
          </w:tcPr>
          <w:p w:rsidR="003F6D67" w:rsidRDefault="003F6D67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3F6D67" w:rsidRDefault="0081393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3F6D67" w:rsidRDefault="003F6D6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  <w:tr w:rsidR="00140A6F" w:rsidTr="009C786D">
        <w:tc>
          <w:tcPr>
            <w:tcW w:w="1301" w:type="dxa"/>
          </w:tcPr>
          <w:p w:rsidR="00140A6F" w:rsidRDefault="00140A6F" w:rsidP="00140A6F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140A6F" w:rsidRDefault="00140A6F" w:rsidP="00140A6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140A6F" w:rsidRDefault="00140A6F" w:rsidP="00140A6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140A6F" w:rsidRDefault="00140A6F" w:rsidP="00140A6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140A6F" w:rsidRDefault="00140A6F" w:rsidP="00140A6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140A6F" w:rsidRDefault="00140A6F" w:rsidP="00140A6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</w:tbl>
    <w:p w:rsidR="00856747" w:rsidRPr="00D449E4" w:rsidRDefault="00856747" w:rsidP="00856747">
      <w:pPr>
        <w:rPr>
          <w:rFonts w:ascii="微软雅黑" w:eastAsia="微软雅黑" w:hAnsi="微软雅黑"/>
          <w:b/>
          <w:sz w:val="24"/>
        </w:rPr>
      </w:pPr>
      <w:r w:rsidRPr="00D449E4">
        <w:rPr>
          <w:rFonts w:ascii="微软雅黑" w:eastAsia="微软雅黑" w:hAnsi="微软雅黑"/>
          <w:b/>
          <w:sz w:val="24"/>
        </w:rPr>
        <w:t>a</w:t>
      </w:r>
      <w:r w:rsidRPr="00D449E4">
        <w:rPr>
          <w:rFonts w:ascii="微软雅黑" w:eastAsia="微软雅黑" w:hAnsi="微软雅黑" w:hint="eastAsia"/>
          <w:b/>
          <w:sz w:val="24"/>
        </w:rPr>
        <w:t>d</w:t>
      </w:r>
      <w:r w:rsidRPr="00D449E4">
        <w:rPr>
          <w:rFonts w:ascii="微软雅黑" w:eastAsia="微软雅黑" w:hAnsi="微软雅黑"/>
          <w:b/>
          <w:sz w:val="24"/>
        </w:rPr>
        <w:t>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856747" w:rsidTr="009C786D">
        <w:tc>
          <w:tcPr>
            <w:tcW w:w="1242" w:type="dxa"/>
            <w:shd w:val="clear" w:color="auto" w:fill="E6E6E6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56747" w:rsidTr="009C786D">
        <w:tc>
          <w:tcPr>
            <w:tcW w:w="124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广告ID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856747" w:rsidRDefault="0085674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广告ID</w:t>
            </w:r>
          </w:p>
        </w:tc>
      </w:tr>
      <w:tr w:rsidR="00856747" w:rsidTr="009C786D">
        <w:tc>
          <w:tcPr>
            <w:tcW w:w="124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1276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广告名称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856747" w:rsidRDefault="0085674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广告名称</w:t>
            </w:r>
          </w:p>
        </w:tc>
      </w:tr>
      <w:tr w:rsidR="00856747" w:rsidTr="009C786D">
        <w:tc>
          <w:tcPr>
            <w:tcW w:w="124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slogan</w:t>
            </w:r>
          </w:p>
        </w:tc>
        <w:tc>
          <w:tcPr>
            <w:tcW w:w="1276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广告语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856747" w:rsidRDefault="0085674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广告语</w:t>
            </w:r>
          </w:p>
        </w:tc>
      </w:tr>
      <w:tr w:rsidR="00856747" w:rsidTr="009C786D">
        <w:tc>
          <w:tcPr>
            <w:tcW w:w="124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icon</w:t>
            </w:r>
          </w:p>
        </w:tc>
        <w:tc>
          <w:tcPr>
            <w:tcW w:w="1276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广告图片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856747" w:rsidRDefault="0085674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广告图片</w:t>
            </w:r>
          </w:p>
        </w:tc>
      </w:tr>
      <w:tr w:rsidR="00856747" w:rsidTr="009C786D">
        <w:tc>
          <w:tcPr>
            <w:tcW w:w="124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276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广告描述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856747" w:rsidRDefault="0085674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128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广告描述</w:t>
            </w:r>
          </w:p>
        </w:tc>
      </w:tr>
      <w:tr w:rsidR="00856747" w:rsidTr="009C786D">
        <w:tc>
          <w:tcPr>
            <w:tcW w:w="124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advertType</w:t>
            </w:r>
          </w:p>
        </w:tc>
        <w:tc>
          <w:tcPr>
            <w:tcW w:w="1276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广告类型，0到店，1上门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856747" w:rsidRDefault="0085674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9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广告类型，0到店，1上门</w:t>
            </w:r>
          </w:p>
        </w:tc>
      </w:tr>
      <w:tr w:rsidR="00856747" w:rsidTr="009C786D">
        <w:tc>
          <w:tcPr>
            <w:tcW w:w="124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itemType</w:t>
            </w:r>
          </w:p>
        </w:tc>
        <w:tc>
          <w:tcPr>
            <w:tcW w:w="1276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广告内容类型，0 门店，1服务，2技师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s</w:t>
            </w:r>
          </w:p>
        </w:tc>
        <w:tc>
          <w:tcPr>
            <w:tcW w:w="851" w:type="dxa"/>
          </w:tcPr>
          <w:p w:rsidR="00856747" w:rsidRDefault="00856747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  <w:p w:rsidR="00856747" w:rsidRDefault="00856747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92" w:type="dxa"/>
          </w:tcPr>
          <w:p w:rsidR="00856747" w:rsidRDefault="00856747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广告内容类型，0 门店，1服务，2技师</w:t>
            </w:r>
          </w:p>
        </w:tc>
      </w:tr>
    </w:tbl>
    <w:p w:rsidR="00D65294" w:rsidRDefault="00786499" w:rsidP="00D65294">
      <w:pPr>
        <w:rPr>
          <w:rFonts w:ascii="微软雅黑" w:eastAsia="微软雅黑" w:hAnsi="微软雅黑"/>
          <w:b/>
          <w:sz w:val="24"/>
        </w:rPr>
      </w:pPr>
      <w:r w:rsidRPr="00985646">
        <w:rPr>
          <w:rFonts w:ascii="微软雅黑" w:eastAsia="微软雅黑" w:hAnsi="微软雅黑"/>
          <w:b/>
          <w:sz w:val="24"/>
        </w:rPr>
        <w:t>servLevelList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D65294" w:rsidTr="009C786D">
        <w:tc>
          <w:tcPr>
            <w:tcW w:w="1301" w:type="dxa"/>
            <w:shd w:val="clear" w:color="auto" w:fill="E6E6E6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65294" w:rsidTr="009C786D">
        <w:tc>
          <w:tcPr>
            <w:tcW w:w="130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D65294" w:rsidRDefault="00DC0AF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</w:t>
            </w:r>
            <w:r w:rsidR="00D65294"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012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D65294" w:rsidRDefault="00DC0AF7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等级ID</w:t>
            </w:r>
          </w:p>
        </w:tc>
      </w:tr>
      <w:tr w:rsidR="00D65294" w:rsidTr="009C786D">
        <w:tc>
          <w:tcPr>
            <w:tcW w:w="130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D65294" w:rsidRDefault="0047376E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</w:t>
            </w:r>
            <w:r w:rsidR="00D65294">
              <w:rPr>
                <w:rFonts w:ascii="微软雅黑" w:eastAsia="微软雅黑" w:hAnsi="微软雅黑" w:cs="微软雅黑" w:hint="eastAsia"/>
                <w:sz w:val="16"/>
                <w:szCs w:val="16"/>
              </w:rPr>
              <w:t>名称</w:t>
            </w:r>
          </w:p>
        </w:tc>
        <w:tc>
          <w:tcPr>
            <w:tcW w:w="1012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D65294" w:rsidRDefault="001D0DFC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</w:t>
            </w:r>
            <w:r w:rsidR="00D65294">
              <w:rPr>
                <w:rFonts w:ascii="微软雅黑" w:eastAsia="微软雅黑" w:hAnsi="微软雅黑" w:cs="微软雅黑" w:hint="eastAsia"/>
                <w:sz w:val="16"/>
                <w:szCs w:val="16"/>
              </w:rPr>
              <w:t>名称</w:t>
            </w:r>
          </w:p>
        </w:tc>
      </w:tr>
      <w:tr w:rsidR="006074C8" w:rsidTr="009C786D">
        <w:tc>
          <w:tcPr>
            <w:tcW w:w="1301" w:type="dxa"/>
          </w:tcPr>
          <w:p w:rsidR="006074C8" w:rsidRDefault="006074C8" w:rsidP="006074C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</w:t>
            </w:r>
            <w:r w:rsidRPr="0004785F">
              <w:rPr>
                <w:rFonts w:ascii="微软雅黑" w:eastAsia="微软雅黑" w:hAnsi="微软雅黑" w:cs="微软雅黑"/>
                <w:sz w:val="16"/>
                <w:szCs w:val="16"/>
              </w:rPr>
              <w:t>tock</w:t>
            </w:r>
          </w:p>
        </w:tc>
        <w:tc>
          <w:tcPr>
            <w:tcW w:w="1301" w:type="dxa"/>
          </w:tcPr>
          <w:p w:rsidR="006074C8" w:rsidRDefault="006074C8" w:rsidP="006074C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  <w:tc>
          <w:tcPr>
            <w:tcW w:w="1012" w:type="dxa"/>
          </w:tcPr>
          <w:p w:rsidR="006074C8" w:rsidRDefault="006074C8" w:rsidP="006074C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6074C8" w:rsidRDefault="006074C8" w:rsidP="006074C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6074C8" w:rsidRDefault="006074C8" w:rsidP="006074C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074C8" w:rsidRDefault="006074C8" w:rsidP="006074C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</w:tr>
      <w:tr w:rsidR="00D65294" w:rsidTr="009C786D">
        <w:tc>
          <w:tcPr>
            <w:tcW w:w="130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D65294" w:rsidTr="009C786D">
        <w:tc>
          <w:tcPr>
            <w:tcW w:w="130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30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</w:p>
        </w:tc>
        <w:tc>
          <w:tcPr>
            <w:tcW w:w="868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D65294" w:rsidRDefault="00D65294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D65294" w:rsidRDefault="00D65294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</w:tbl>
    <w:p w:rsidR="005248DD" w:rsidRDefault="00005439" w:rsidP="005248DD">
      <w:pPr>
        <w:jc w:val="left"/>
        <w:rPr>
          <w:rFonts w:ascii="微软雅黑" w:eastAsia="微软雅黑" w:hAnsi="微软雅黑"/>
          <w:b/>
          <w:sz w:val="24"/>
        </w:rPr>
      </w:pPr>
      <w:r w:rsidRPr="00005439">
        <w:rPr>
          <w:rFonts w:ascii="微软雅黑" w:eastAsia="微软雅黑" w:hAnsi="微软雅黑"/>
          <w:b/>
          <w:sz w:val="24"/>
        </w:rPr>
        <w:t>activitydesc</w:t>
      </w:r>
      <w:r w:rsidR="005248DD">
        <w:rPr>
          <w:rFonts w:ascii="微软雅黑" w:eastAsia="微软雅黑" w:hAnsi="微软雅黑" w:hint="eastAsia"/>
          <w:b/>
          <w:sz w:val="24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5248DD" w:rsidTr="009C786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248DD" w:rsidTr="009C786D">
        <w:tc>
          <w:tcPr>
            <w:tcW w:w="1374" w:type="dxa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tag</w:t>
            </w:r>
          </w:p>
        </w:tc>
        <w:tc>
          <w:tcPr>
            <w:tcW w:w="1408" w:type="dxa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</w:p>
        </w:tc>
        <w:tc>
          <w:tcPr>
            <w:tcW w:w="900" w:type="dxa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248DD" w:rsidTr="009C786D">
        <w:tc>
          <w:tcPr>
            <w:tcW w:w="1374" w:type="dxa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content</w:t>
            </w:r>
          </w:p>
        </w:tc>
        <w:tc>
          <w:tcPr>
            <w:tcW w:w="1408" w:type="dxa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</w:t>
            </w:r>
          </w:p>
        </w:tc>
        <w:tc>
          <w:tcPr>
            <w:tcW w:w="900" w:type="dxa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5248DD" w:rsidRDefault="005248D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5248DD" w:rsidRDefault="005248D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F6D67" w:rsidRDefault="003F6D67">
      <w:pPr>
        <w:rPr>
          <w:rFonts w:ascii="微软雅黑" w:eastAsia="微软雅黑" w:hAnsi="微软雅黑"/>
        </w:rPr>
      </w:pPr>
    </w:p>
    <w:p w:rsidR="009354E1" w:rsidRPr="009354E1" w:rsidRDefault="009354E1" w:rsidP="00871036">
      <w:pPr>
        <w:pStyle w:val="3"/>
        <w:tabs>
          <w:tab w:val="clear" w:pos="879"/>
          <w:tab w:val="left" w:pos="1020"/>
        </w:tabs>
        <w:rPr>
          <w:rFonts w:ascii="微软雅黑" w:eastAsia="微软雅黑" w:hAnsi="微软雅黑"/>
        </w:rPr>
      </w:pPr>
      <w:r w:rsidRPr="009354E1">
        <w:rPr>
          <w:rFonts w:ascii="微软雅黑" w:eastAsia="微软雅黑" w:hAnsi="微软雅黑" w:hint="eastAsia"/>
        </w:rPr>
        <w:t>查询秒杀</w:t>
      </w:r>
      <w:r w:rsidR="00871036">
        <w:rPr>
          <w:rFonts w:ascii="微软雅黑" w:eastAsia="微软雅黑" w:hAnsi="微软雅黑" w:hint="eastAsia"/>
        </w:rPr>
        <w:t>专题内容</w:t>
      </w:r>
      <w:r w:rsidRPr="009354E1">
        <w:rPr>
          <w:rFonts w:ascii="微软雅黑" w:eastAsia="微软雅黑" w:hAnsi="微软雅黑" w:hint="eastAsia"/>
        </w:rPr>
        <w:t>-新增-于俊方</w:t>
      </w:r>
    </w:p>
    <w:p w:rsidR="009354E1" w:rsidRDefault="009354E1" w:rsidP="009354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</w:t>
      </w:r>
      <w:r>
        <w:rPr>
          <w:rFonts w:ascii="微软雅黑" w:eastAsia="微软雅黑" w:hAnsi="微软雅黑"/>
        </w:rPr>
        <w:tab/>
        <w:t>/</w:t>
      </w:r>
      <w:r w:rsidRPr="004A1AF7">
        <w:rPr>
          <w:rFonts w:ascii="微软雅黑" w:eastAsia="微软雅黑" w:hAnsi="微软雅黑"/>
          <w:color w:val="000000"/>
          <w:sz w:val="20"/>
        </w:rPr>
        <w:t>spike/</w:t>
      </w:r>
      <w:r w:rsidR="00AB5976" w:rsidRPr="00AB5976">
        <w:rPr>
          <w:rFonts w:ascii="微软雅黑" w:eastAsia="微软雅黑" w:hAnsi="微软雅黑"/>
          <w:color w:val="000000"/>
          <w:sz w:val="20"/>
        </w:rPr>
        <w:t>querySpecialContext</w:t>
      </w:r>
    </w:p>
    <w:p w:rsidR="009354E1" w:rsidRDefault="009354E1" w:rsidP="009354E1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9354E1" w:rsidRDefault="009354E1" w:rsidP="009354E1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972B47">
        <w:rPr>
          <w:rFonts w:ascii="微软雅黑" w:eastAsia="微软雅黑" w:hAnsi="微软雅黑" w:hint="eastAsia"/>
        </w:rPr>
        <w:t>秒杀专题</w:t>
      </w:r>
      <w:r>
        <w:rPr>
          <w:rFonts w:ascii="微软雅黑" w:eastAsia="微软雅黑" w:hAnsi="微软雅黑" w:hint="eastAsia"/>
        </w:rPr>
        <w:t>内容列表 ,包括秒杀活动</w:t>
      </w:r>
    </w:p>
    <w:p w:rsidR="009354E1" w:rsidRDefault="009354E1" w:rsidP="009354E1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9354E1" w:rsidTr="009C786D">
        <w:tc>
          <w:tcPr>
            <w:tcW w:w="1385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54E1" w:rsidTr="009C786D">
        <w:trPr>
          <w:trHeight w:val="371"/>
        </w:trPr>
        <w:tc>
          <w:tcPr>
            <w:tcW w:w="1385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9354E1" w:rsidRDefault="00F3037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专题</w:t>
            </w:r>
            <w:r w:rsidR="009354E1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04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9354E1" w:rsidRDefault="00111BA2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专题</w:t>
            </w:r>
            <w:r w:rsidR="009354E1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</w:tr>
      <w:tr w:rsidR="003F14C0" w:rsidTr="009C786D">
        <w:trPr>
          <w:trHeight w:val="371"/>
        </w:trPr>
        <w:tc>
          <w:tcPr>
            <w:tcW w:w="1385" w:type="dxa"/>
          </w:tcPr>
          <w:p w:rsidR="003F14C0" w:rsidRDefault="003F14C0" w:rsidP="003F14C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3F14C0">
              <w:rPr>
                <w:rFonts w:ascii="微软雅黑" w:eastAsia="微软雅黑" w:hAnsi="微软雅黑" w:cs="微软雅黑"/>
                <w:sz w:val="16"/>
                <w:szCs w:val="16"/>
              </w:rPr>
              <w:t>orderBy</w:t>
            </w:r>
          </w:p>
        </w:tc>
        <w:tc>
          <w:tcPr>
            <w:tcW w:w="1282" w:type="dxa"/>
          </w:tcPr>
          <w:p w:rsidR="003F14C0" w:rsidRDefault="003F14C0" w:rsidP="003F14C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排序字段</w:t>
            </w:r>
          </w:p>
        </w:tc>
        <w:tc>
          <w:tcPr>
            <w:tcW w:w="1044" w:type="dxa"/>
          </w:tcPr>
          <w:p w:rsidR="003F14C0" w:rsidRDefault="003F14C0" w:rsidP="003F14C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3F14C0" w:rsidRDefault="003F14C0" w:rsidP="003F14C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3F14C0" w:rsidRDefault="003F14C0" w:rsidP="003F14C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3F14C0" w:rsidRDefault="003F14C0" w:rsidP="003F14C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3F14C0">
              <w:rPr>
                <w:rFonts w:ascii="微软雅黑" w:eastAsia="微软雅黑" w:hAnsi="微软雅黑" w:hint="eastAsia"/>
                <w:sz w:val="16"/>
                <w:szCs w:val="16"/>
              </w:rPr>
              <w:t>排序方式 0：默认</w:t>
            </w:r>
            <w:r w:rsidR="00575B3A">
              <w:rPr>
                <w:rFonts w:ascii="微软雅黑" w:eastAsia="微软雅黑" w:hAnsi="微软雅黑" w:hint="eastAsia"/>
                <w:sz w:val="16"/>
                <w:szCs w:val="16"/>
              </w:rPr>
              <w:t>排序字段</w:t>
            </w:r>
            <w:r w:rsidRPr="003F14C0">
              <w:rPr>
                <w:rFonts w:ascii="微软雅黑" w:eastAsia="微软雅黑" w:hAnsi="微软雅黑" w:hint="eastAsia"/>
                <w:sz w:val="16"/>
                <w:szCs w:val="16"/>
              </w:rPr>
              <w:t>,1:销量,2：价格升序,3:价格降序</w:t>
            </w:r>
          </w:p>
        </w:tc>
      </w:tr>
    </w:tbl>
    <w:p w:rsidR="009354E1" w:rsidRDefault="009354E1" w:rsidP="009354E1">
      <w:pPr>
        <w:rPr>
          <w:rFonts w:ascii="微软雅黑" w:eastAsia="微软雅黑" w:hAnsi="微软雅黑"/>
        </w:rPr>
      </w:pPr>
    </w:p>
    <w:p w:rsidR="009354E1" w:rsidRDefault="009354E1" w:rsidP="009354E1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9354E1" w:rsidTr="009C786D">
        <w:tc>
          <w:tcPr>
            <w:tcW w:w="1242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54E1" w:rsidTr="009C786D">
        <w:tc>
          <w:tcPr>
            <w:tcW w:w="124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8248D">
              <w:rPr>
                <w:rFonts w:ascii="微软雅黑" w:eastAsia="微软雅黑" w:hAnsi="微软雅黑"/>
                <w:sz w:val="16"/>
                <w:szCs w:val="16"/>
              </w:rPr>
              <w:t>activityList</w:t>
            </w:r>
          </w:p>
        </w:tc>
        <w:tc>
          <w:tcPr>
            <w:tcW w:w="1276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活动列表</w:t>
            </w: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9354E1" w:rsidRDefault="009354E1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活动列表</w:t>
            </w:r>
          </w:p>
        </w:tc>
      </w:tr>
      <w:tr w:rsidR="00F040DA" w:rsidTr="009C786D">
        <w:tc>
          <w:tcPr>
            <w:tcW w:w="1242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专题ID</w:t>
            </w:r>
          </w:p>
        </w:tc>
        <w:tc>
          <w:tcPr>
            <w:tcW w:w="1134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专题ID</w:t>
            </w:r>
          </w:p>
        </w:tc>
      </w:tr>
      <w:tr w:rsidR="00F040DA" w:rsidTr="009C786D">
        <w:tc>
          <w:tcPr>
            <w:tcW w:w="1242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name</w:t>
            </w:r>
          </w:p>
        </w:tc>
        <w:tc>
          <w:tcPr>
            <w:tcW w:w="1276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专题名称</w:t>
            </w:r>
          </w:p>
        </w:tc>
        <w:tc>
          <w:tcPr>
            <w:tcW w:w="1134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专题名称</w:t>
            </w:r>
          </w:p>
        </w:tc>
      </w:tr>
      <w:tr w:rsidR="00F040DA" w:rsidTr="009C786D">
        <w:tc>
          <w:tcPr>
            <w:tcW w:w="1242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icon</w:t>
            </w:r>
          </w:p>
        </w:tc>
        <w:tc>
          <w:tcPr>
            <w:tcW w:w="1276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专题Icon</w:t>
            </w:r>
          </w:p>
        </w:tc>
        <w:tc>
          <w:tcPr>
            <w:tcW w:w="1134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F040DA" w:rsidRDefault="00F040DA" w:rsidP="00F040D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F040DA" w:rsidRDefault="00F040DA" w:rsidP="00F040D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专题图片</w:t>
            </w:r>
          </w:p>
        </w:tc>
      </w:tr>
      <w:tr w:rsidR="00406105" w:rsidTr="009C786D">
        <w:tc>
          <w:tcPr>
            <w:tcW w:w="1242" w:type="dxa"/>
          </w:tcPr>
          <w:p w:rsidR="00406105" w:rsidRDefault="00D056DD" w:rsidP="00406105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D056DD">
              <w:rPr>
                <w:rFonts w:ascii="微软雅黑" w:eastAsia="微软雅黑" w:hAnsi="微软雅黑" w:cs="微软雅黑"/>
                <w:sz w:val="16"/>
                <w:szCs w:val="16"/>
              </w:rPr>
              <w:t>featureDesc</w:t>
            </w:r>
          </w:p>
        </w:tc>
        <w:tc>
          <w:tcPr>
            <w:tcW w:w="1276" w:type="dxa"/>
          </w:tcPr>
          <w:p w:rsidR="00406105" w:rsidRDefault="00A51FA7" w:rsidP="00406105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专题</w:t>
            </w:r>
            <w:r w:rsidR="00406105">
              <w:rPr>
                <w:rFonts w:ascii="微软雅黑" w:eastAsia="微软雅黑" w:hAnsi="微软雅黑" w:cs="微软雅黑"/>
                <w:sz w:val="16"/>
                <w:szCs w:val="16"/>
              </w:rPr>
              <w:t>说明</w:t>
            </w:r>
          </w:p>
        </w:tc>
        <w:tc>
          <w:tcPr>
            <w:tcW w:w="1134" w:type="dxa"/>
          </w:tcPr>
          <w:p w:rsidR="00406105" w:rsidRDefault="00406105" w:rsidP="0040610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406105" w:rsidRDefault="00406105" w:rsidP="0040610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406105" w:rsidRDefault="00406105" w:rsidP="0040610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2" w:type="dxa"/>
          </w:tcPr>
          <w:p w:rsidR="00406105" w:rsidRDefault="00A51FA7" w:rsidP="00406105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专题说明</w:t>
            </w:r>
          </w:p>
        </w:tc>
      </w:tr>
    </w:tbl>
    <w:p w:rsidR="009354E1" w:rsidRPr="00D449E4" w:rsidRDefault="009354E1" w:rsidP="009354E1">
      <w:pPr>
        <w:rPr>
          <w:rFonts w:ascii="微软雅黑" w:eastAsia="微软雅黑" w:hAnsi="微软雅黑"/>
          <w:b/>
          <w:sz w:val="24"/>
        </w:rPr>
      </w:pPr>
      <w:r w:rsidRPr="00167038">
        <w:rPr>
          <w:rFonts w:ascii="微软雅黑" w:eastAsia="微软雅黑" w:hAnsi="微软雅黑"/>
          <w:b/>
          <w:sz w:val="24"/>
        </w:rPr>
        <w:t>activityList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5"/>
        <w:gridCol w:w="2891"/>
      </w:tblGrid>
      <w:tr w:rsidR="009354E1" w:rsidTr="009C786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长度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9354E1" w:rsidTr="009C786D">
        <w:tc>
          <w:tcPr>
            <w:tcW w:w="124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秒杀活动ID</w:t>
            </w: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秒杀活动ID</w:t>
            </w:r>
          </w:p>
        </w:tc>
      </w:tr>
      <w:tr w:rsidR="009354E1" w:rsidTr="009C786D">
        <w:tc>
          <w:tcPr>
            <w:tcW w:w="124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276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秒杀活动名称</w:t>
            </w: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秒杀活动名称</w:t>
            </w:r>
          </w:p>
        </w:tc>
      </w:tr>
      <w:tr w:rsidR="00416817" w:rsidTr="009C786D">
        <w:tc>
          <w:tcPr>
            <w:tcW w:w="1242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26C30">
              <w:rPr>
                <w:rFonts w:ascii="微软雅黑" w:eastAsia="微软雅黑" w:hAnsi="微软雅黑" w:cs="微软雅黑"/>
                <w:sz w:val="16"/>
                <w:szCs w:val="16"/>
              </w:rPr>
              <w:t>servID</w:t>
            </w:r>
          </w:p>
        </w:tc>
        <w:tc>
          <w:tcPr>
            <w:tcW w:w="1276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134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416817" w:rsidTr="009C786D">
        <w:tc>
          <w:tcPr>
            <w:tcW w:w="1242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26C30">
              <w:rPr>
                <w:rFonts w:ascii="微软雅黑" w:eastAsia="微软雅黑" w:hAnsi="微软雅黑" w:cs="微软雅黑"/>
                <w:sz w:val="16"/>
                <w:szCs w:val="16"/>
              </w:rPr>
              <w:t>servName</w:t>
            </w:r>
          </w:p>
        </w:tc>
        <w:tc>
          <w:tcPr>
            <w:tcW w:w="1276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134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C12014" w:rsidTr="009C786D">
        <w:tc>
          <w:tcPr>
            <w:tcW w:w="1242" w:type="dxa"/>
          </w:tcPr>
          <w:p w:rsidR="00C12014" w:rsidRDefault="00C12014" w:rsidP="00C1201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</w:t>
            </w:r>
          </w:p>
        </w:tc>
        <w:tc>
          <w:tcPr>
            <w:tcW w:w="1276" w:type="dxa"/>
          </w:tcPr>
          <w:p w:rsidR="00C12014" w:rsidRDefault="00C12014" w:rsidP="00C1201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服务Icon</w:t>
            </w:r>
          </w:p>
        </w:tc>
        <w:tc>
          <w:tcPr>
            <w:tcW w:w="1134" w:type="dxa"/>
          </w:tcPr>
          <w:p w:rsidR="00C12014" w:rsidRDefault="00C12014" w:rsidP="00C12014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C12014" w:rsidRDefault="00C12014" w:rsidP="00C12014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C12014" w:rsidRDefault="00C12014" w:rsidP="00C12014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C12014" w:rsidRDefault="00C12014" w:rsidP="00C12014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服务图片</w:t>
            </w:r>
          </w:p>
        </w:tc>
      </w:tr>
      <w:tr w:rsidR="00416817" w:rsidTr="009C786D">
        <w:tc>
          <w:tcPr>
            <w:tcW w:w="1242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276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1134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416817" w:rsidTr="009C786D">
        <w:tc>
          <w:tcPr>
            <w:tcW w:w="1242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276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属店铺名称</w:t>
            </w:r>
          </w:p>
        </w:tc>
        <w:tc>
          <w:tcPr>
            <w:tcW w:w="1134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416817" w:rsidTr="009C786D">
        <w:trPr>
          <w:trHeight w:val="90"/>
        </w:trPr>
        <w:tc>
          <w:tcPr>
            <w:tcW w:w="1242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ddress</w:t>
            </w:r>
          </w:p>
        </w:tc>
        <w:tc>
          <w:tcPr>
            <w:tcW w:w="1276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1134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416817" w:rsidTr="009C786D">
        <w:tc>
          <w:tcPr>
            <w:tcW w:w="1242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13C6F">
              <w:rPr>
                <w:rFonts w:ascii="微软雅黑" w:eastAsia="微软雅黑" w:hAnsi="微软雅黑" w:cs="微软雅黑"/>
                <w:sz w:val="16"/>
                <w:szCs w:val="16"/>
              </w:rPr>
              <w:t>activitydesc</w:t>
            </w:r>
          </w:p>
        </w:tc>
        <w:tc>
          <w:tcPr>
            <w:tcW w:w="1276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活动说明</w:t>
            </w:r>
          </w:p>
        </w:tc>
        <w:tc>
          <w:tcPr>
            <w:tcW w:w="1134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416817" w:rsidRDefault="00416817" w:rsidP="004168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416817" w:rsidRDefault="00416817" w:rsidP="0041681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活动说明</w:t>
            </w:r>
          </w:p>
        </w:tc>
      </w:tr>
      <w:tr w:rsidR="009354E1" w:rsidTr="009C786D">
        <w:tc>
          <w:tcPr>
            <w:tcW w:w="124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276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35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  <w:tr w:rsidR="006D2980" w:rsidTr="009C786D">
        <w:tc>
          <w:tcPr>
            <w:tcW w:w="1242" w:type="dxa"/>
          </w:tcPr>
          <w:p w:rsidR="006D2980" w:rsidRDefault="006D2980" w:rsidP="006D298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</w:t>
            </w:r>
            <w:r w:rsidRPr="0004785F">
              <w:rPr>
                <w:rFonts w:ascii="微软雅黑" w:eastAsia="微软雅黑" w:hAnsi="微软雅黑" w:cs="微软雅黑"/>
                <w:sz w:val="16"/>
                <w:szCs w:val="16"/>
              </w:rPr>
              <w:t>tock</w:t>
            </w:r>
          </w:p>
        </w:tc>
        <w:tc>
          <w:tcPr>
            <w:tcW w:w="1276" w:type="dxa"/>
          </w:tcPr>
          <w:p w:rsidR="006D2980" w:rsidRDefault="006D2980" w:rsidP="006D298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  <w:tc>
          <w:tcPr>
            <w:tcW w:w="1134" w:type="dxa"/>
          </w:tcPr>
          <w:p w:rsidR="006D2980" w:rsidRDefault="006D2980" w:rsidP="006D298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6D2980" w:rsidRDefault="006D2980" w:rsidP="006D298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6D2980" w:rsidRDefault="006D2980" w:rsidP="006D298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D2980" w:rsidRDefault="006D2980" w:rsidP="006D298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</w:tr>
      <w:tr w:rsidR="009354E1" w:rsidTr="009C786D">
        <w:tc>
          <w:tcPr>
            <w:tcW w:w="124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276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9354E1" w:rsidTr="009C786D">
        <w:tc>
          <w:tcPr>
            <w:tcW w:w="124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276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35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  <w:tr w:rsidR="009354E1" w:rsidTr="009C786D">
        <w:tc>
          <w:tcPr>
            <w:tcW w:w="1242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53302">
              <w:rPr>
                <w:rFonts w:ascii="微软雅黑" w:eastAsia="微软雅黑" w:hAnsi="微软雅黑"/>
                <w:sz w:val="16"/>
                <w:szCs w:val="16"/>
              </w:rPr>
              <w:t>servLevelList</w:t>
            </w:r>
          </w:p>
        </w:tc>
        <w:tc>
          <w:tcPr>
            <w:tcW w:w="1276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服务价格等级列表</w:t>
            </w:r>
          </w:p>
        </w:tc>
        <w:tc>
          <w:tcPr>
            <w:tcW w:w="1134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9354E1" w:rsidRDefault="009354E1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5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服务价格等级列表</w:t>
            </w:r>
          </w:p>
        </w:tc>
      </w:tr>
    </w:tbl>
    <w:p w:rsidR="009354E1" w:rsidRDefault="009354E1" w:rsidP="009354E1">
      <w:pPr>
        <w:rPr>
          <w:rFonts w:ascii="微软雅黑" w:eastAsia="微软雅黑" w:hAnsi="微软雅黑"/>
          <w:b/>
          <w:sz w:val="24"/>
        </w:rPr>
      </w:pPr>
      <w:r w:rsidRPr="00985646">
        <w:rPr>
          <w:rFonts w:ascii="微软雅黑" w:eastAsia="微软雅黑" w:hAnsi="微软雅黑"/>
          <w:b/>
          <w:sz w:val="24"/>
        </w:rPr>
        <w:t>servLevelList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9354E1" w:rsidTr="009C786D">
        <w:tc>
          <w:tcPr>
            <w:tcW w:w="1301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354E1" w:rsidTr="009C786D"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等级ID</w:t>
            </w:r>
          </w:p>
        </w:tc>
        <w:tc>
          <w:tcPr>
            <w:tcW w:w="1012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等级ID</w:t>
            </w:r>
          </w:p>
        </w:tc>
      </w:tr>
      <w:tr w:rsidR="009354E1" w:rsidTr="009C786D"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等级名称</w:t>
            </w:r>
          </w:p>
        </w:tc>
        <w:tc>
          <w:tcPr>
            <w:tcW w:w="1012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等级名称</w:t>
            </w:r>
          </w:p>
        </w:tc>
      </w:tr>
      <w:tr w:rsidR="009354E1" w:rsidTr="009C786D"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</w:t>
            </w:r>
            <w:r w:rsidRPr="0004785F">
              <w:rPr>
                <w:rFonts w:ascii="微软雅黑" w:eastAsia="微软雅黑" w:hAnsi="微软雅黑" w:cs="微软雅黑"/>
                <w:sz w:val="16"/>
                <w:szCs w:val="16"/>
              </w:rPr>
              <w:t>tock</w:t>
            </w:r>
          </w:p>
        </w:tc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  <w:tc>
          <w:tcPr>
            <w:tcW w:w="1012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库存</w:t>
            </w:r>
          </w:p>
        </w:tc>
      </w:tr>
      <w:tr w:rsidR="009354E1" w:rsidTr="009C786D"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9354E1" w:rsidTr="009C786D"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30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</w:p>
        </w:tc>
        <w:tc>
          <w:tcPr>
            <w:tcW w:w="868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9354E1" w:rsidRDefault="009354E1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9354E1" w:rsidRDefault="009354E1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</w:tbl>
    <w:p w:rsidR="0030036B" w:rsidRDefault="002A48FC" w:rsidP="0030036B">
      <w:pPr>
        <w:jc w:val="left"/>
        <w:rPr>
          <w:rFonts w:ascii="微软雅黑" w:eastAsia="微软雅黑" w:hAnsi="微软雅黑"/>
          <w:b/>
          <w:sz w:val="24"/>
        </w:rPr>
      </w:pPr>
      <w:r w:rsidRPr="002A48FC">
        <w:rPr>
          <w:rFonts w:ascii="微软雅黑" w:eastAsia="微软雅黑" w:hAnsi="微软雅黑"/>
          <w:b/>
          <w:sz w:val="24"/>
        </w:rPr>
        <w:t>featureDesc</w:t>
      </w:r>
      <w:r w:rsidR="0030036B">
        <w:rPr>
          <w:rFonts w:ascii="微软雅黑" w:eastAsia="微软雅黑" w:hAnsi="微软雅黑" w:hint="eastAsia"/>
          <w:b/>
          <w:sz w:val="24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30036B" w:rsidTr="009C786D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30036B" w:rsidTr="009C786D">
        <w:tc>
          <w:tcPr>
            <w:tcW w:w="1374" w:type="dxa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tag</w:t>
            </w:r>
          </w:p>
        </w:tc>
        <w:tc>
          <w:tcPr>
            <w:tcW w:w="1408" w:type="dxa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</w:p>
        </w:tc>
        <w:tc>
          <w:tcPr>
            <w:tcW w:w="900" w:type="dxa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0036B" w:rsidTr="009C786D">
        <w:tc>
          <w:tcPr>
            <w:tcW w:w="1374" w:type="dxa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content</w:t>
            </w:r>
          </w:p>
        </w:tc>
        <w:tc>
          <w:tcPr>
            <w:tcW w:w="1408" w:type="dxa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</w:t>
            </w:r>
          </w:p>
        </w:tc>
        <w:tc>
          <w:tcPr>
            <w:tcW w:w="900" w:type="dxa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30036B" w:rsidRDefault="0030036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30036B" w:rsidRDefault="0030036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354E1" w:rsidRPr="00856747" w:rsidRDefault="009354E1">
      <w:pPr>
        <w:rPr>
          <w:rFonts w:ascii="微软雅黑" w:eastAsia="微软雅黑" w:hAnsi="微软雅黑"/>
        </w:rPr>
      </w:pPr>
    </w:p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用户模块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</w:t>
      </w:r>
      <w:r w:rsidR="005667D2">
        <w:rPr>
          <w:rFonts w:ascii="微软雅黑" w:eastAsia="微软雅黑" w:hAnsi="微软雅黑" w:hint="eastAsia"/>
        </w:rPr>
        <w:t>(用户版)</w:t>
      </w:r>
      <w:r>
        <w:rPr>
          <w:rFonts w:ascii="微软雅黑" w:eastAsia="微软雅黑" w:hAnsi="微软雅黑" w:hint="eastAsia"/>
        </w:rPr>
        <w:t>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numPr>
          <w:ilvl w:val="0"/>
          <w:numId w:val="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微信登录检查openid用户是否存在，手机登录检查手机号是否存在，不存在先注册用</w:t>
      </w:r>
      <w:r>
        <w:rPr>
          <w:rFonts w:ascii="微软雅黑" w:eastAsia="微软雅黑" w:hAnsi="微软雅黑" w:hint="eastAsia"/>
        </w:rPr>
        <w:lastRenderedPageBreak/>
        <w:t>户</w:t>
      </w:r>
    </w:p>
    <w:p w:rsidR="00015298" w:rsidRDefault="005066CD">
      <w:pPr>
        <w:numPr>
          <w:ilvl w:val="0"/>
          <w:numId w:val="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如果是微信用户登录client=wechat，只要openid即可完成登录</w:t>
      </w:r>
    </w:p>
    <w:p w:rsidR="00015298" w:rsidRDefault="005066CD">
      <w:pPr>
        <w:numPr>
          <w:ilvl w:val="0"/>
          <w:numId w:val="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如果是手机APP登录client=android或者client=ios，那么需要手机号和验证码进行登录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服务名称：/user/login/new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penid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微信openid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微信\支付宝登录必填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APP登录必填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authCode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APP登录必填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接入方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接入方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deviceID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设备号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客户端唯一设备号，用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imei(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长度小于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位放弃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)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或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MAC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，如果俩个都得不到，初次安装的时候生成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UUID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（系统提供的一个方法生成的唯一号）将这个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uuid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记录下来，每次会话都用这个，微信用户这里用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openid</w:t>
            </w:r>
          </w:p>
        </w:tc>
      </w:tr>
      <w:tr w:rsidR="000C2577">
        <w:tc>
          <w:tcPr>
            <w:tcW w:w="1385" w:type="dxa"/>
          </w:tcPr>
          <w:p w:rsidR="000C2577" w:rsidRDefault="000C257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deviceToken</w:t>
            </w:r>
          </w:p>
        </w:tc>
        <w:tc>
          <w:tcPr>
            <w:tcW w:w="1419" w:type="dxa"/>
          </w:tcPr>
          <w:p w:rsidR="000C2577" w:rsidRDefault="000C257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友盟的device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Token</w:t>
            </w:r>
          </w:p>
        </w:tc>
        <w:tc>
          <w:tcPr>
            <w:tcW w:w="907" w:type="dxa"/>
          </w:tcPr>
          <w:p w:rsidR="000C2577" w:rsidRDefault="000C257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C2577" w:rsidRDefault="000C257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C2577" w:rsidRDefault="000C257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C2577" w:rsidRDefault="000C257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友盟的device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Token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deposit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账户余额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单位分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icon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用户头像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point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积分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orderCount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被服务次数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成功被服务次数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registrationTime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注册时间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格式：YYYYMMDDhhmmss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D15605" w:rsidRPr="00D15605" w:rsidRDefault="00D15605" w:rsidP="00D15605"/>
    <w:p w:rsidR="00D15605" w:rsidRDefault="00D15605" w:rsidP="00D1560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用户登录(门店版)-新增-冀骥</w:t>
      </w:r>
    </w:p>
    <w:p w:rsidR="00D15605" w:rsidRDefault="00D15605" w:rsidP="00D1560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D15605" w:rsidRDefault="00D15605" w:rsidP="00D15605">
      <w:pPr>
        <w:numPr>
          <w:ilvl w:val="0"/>
          <w:numId w:val="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微信登录检查openid用户是否存在，</w:t>
      </w:r>
      <w:r w:rsidR="00C75121">
        <w:rPr>
          <w:rFonts w:ascii="微软雅黑" w:eastAsia="微软雅黑" w:hAnsi="微软雅黑" w:hint="eastAsia"/>
        </w:rPr>
        <w:t>邮箱和密码登录检查用户名密码是否正确</w:t>
      </w:r>
    </w:p>
    <w:p w:rsidR="00D15605" w:rsidRDefault="00D15605" w:rsidP="00D15605">
      <w:pPr>
        <w:numPr>
          <w:ilvl w:val="0"/>
          <w:numId w:val="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如果是微信用户登录client=wechat，只要openid即可完成登录</w:t>
      </w:r>
    </w:p>
    <w:p w:rsidR="00D15605" w:rsidRDefault="00D15605" w:rsidP="00D15605">
      <w:pPr>
        <w:numPr>
          <w:ilvl w:val="0"/>
          <w:numId w:val="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如果是手机APP登录client=android或者client=ios，那么需要</w:t>
      </w:r>
      <w:r w:rsidR="00637AC1">
        <w:rPr>
          <w:rFonts w:ascii="微软雅黑" w:eastAsia="微软雅黑" w:hAnsi="微软雅黑" w:hint="eastAsia"/>
        </w:rPr>
        <w:t>邮箱和密码</w:t>
      </w:r>
      <w:r>
        <w:rPr>
          <w:rFonts w:ascii="微软雅黑" w:eastAsia="微软雅黑" w:hAnsi="微软雅黑" w:hint="eastAsia"/>
        </w:rPr>
        <w:t>进行登录</w:t>
      </w:r>
    </w:p>
    <w:p w:rsidR="00D15605" w:rsidRDefault="00D15605" w:rsidP="00D156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</w:t>
      </w:r>
      <w:r w:rsidR="0015207E">
        <w:rPr>
          <w:rFonts w:ascii="微软雅黑" w:eastAsia="微软雅黑" w:hAnsi="微软雅黑" w:hint="eastAsia"/>
        </w:rPr>
        <w:t>/store/user/login</w:t>
      </w:r>
    </w:p>
    <w:p w:rsidR="00D15605" w:rsidRDefault="00D15605" w:rsidP="00D1560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D15605" w:rsidTr="00266957">
        <w:tc>
          <w:tcPr>
            <w:tcW w:w="1385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15605" w:rsidTr="00266957">
        <w:tc>
          <w:tcPr>
            <w:tcW w:w="1385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penid</w:t>
            </w:r>
          </w:p>
        </w:tc>
        <w:tc>
          <w:tcPr>
            <w:tcW w:w="141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微信openid</w:t>
            </w:r>
          </w:p>
        </w:tc>
        <w:tc>
          <w:tcPr>
            <w:tcW w:w="907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15605" w:rsidRDefault="00D15605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微信登录必填</w:t>
            </w:r>
          </w:p>
        </w:tc>
      </w:tr>
      <w:tr w:rsidR="00D15605" w:rsidTr="00266957">
        <w:tc>
          <w:tcPr>
            <w:tcW w:w="1385" w:type="dxa"/>
          </w:tcPr>
          <w:p w:rsidR="00D15605" w:rsidRDefault="0015207E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username</w:t>
            </w:r>
          </w:p>
        </w:tc>
        <w:tc>
          <w:tcPr>
            <w:tcW w:w="1419" w:type="dxa"/>
          </w:tcPr>
          <w:p w:rsidR="00D15605" w:rsidRDefault="0015207E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用户名</w:t>
            </w:r>
          </w:p>
        </w:tc>
        <w:tc>
          <w:tcPr>
            <w:tcW w:w="907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D15605" w:rsidRDefault="0015207E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APP登录必填</w:t>
            </w:r>
            <w:r w:rsidR="0015207E">
              <w:rPr>
                <w:rFonts w:ascii="微软雅黑" w:eastAsia="微软雅黑" w:hAnsi="微软雅黑" w:hint="eastAsia"/>
                <w:sz w:val="16"/>
                <w:szCs w:val="16"/>
              </w:rPr>
              <w:t>,邮箱地址</w:t>
            </w:r>
          </w:p>
        </w:tc>
      </w:tr>
      <w:tr w:rsidR="00D15605" w:rsidTr="00266957">
        <w:tc>
          <w:tcPr>
            <w:tcW w:w="1385" w:type="dxa"/>
          </w:tcPr>
          <w:p w:rsidR="00D15605" w:rsidRDefault="0015207E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assword</w:t>
            </w:r>
          </w:p>
        </w:tc>
        <w:tc>
          <w:tcPr>
            <w:tcW w:w="1419" w:type="dxa"/>
          </w:tcPr>
          <w:p w:rsidR="00D15605" w:rsidRDefault="0015207E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</w:t>
            </w:r>
          </w:p>
        </w:tc>
        <w:tc>
          <w:tcPr>
            <w:tcW w:w="907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D15605" w:rsidRDefault="00D15605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APP登录必填</w:t>
            </w:r>
          </w:p>
        </w:tc>
      </w:tr>
      <w:tr w:rsidR="00D15605" w:rsidTr="00266957">
        <w:tc>
          <w:tcPr>
            <w:tcW w:w="1385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</w:t>
            </w:r>
          </w:p>
        </w:tc>
        <w:tc>
          <w:tcPr>
            <w:tcW w:w="141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接入方</w:t>
            </w:r>
          </w:p>
        </w:tc>
        <w:tc>
          <w:tcPr>
            <w:tcW w:w="907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15605" w:rsidRDefault="00D15605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接入方</w:t>
            </w:r>
          </w:p>
        </w:tc>
      </w:tr>
      <w:tr w:rsidR="00D15605" w:rsidTr="00266957">
        <w:tc>
          <w:tcPr>
            <w:tcW w:w="1385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deviceToken</w:t>
            </w:r>
          </w:p>
        </w:tc>
        <w:tc>
          <w:tcPr>
            <w:tcW w:w="141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友盟的device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Token</w:t>
            </w:r>
          </w:p>
        </w:tc>
        <w:tc>
          <w:tcPr>
            <w:tcW w:w="907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15605" w:rsidRDefault="00D15605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友盟的device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Token</w:t>
            </w:r>
          </w:p>
        </w:tc>
      </w:tr>
    </w:tbl>
    <w:p w:rsidR="00D15605" w:rsidRDefault="00D15605" w:rsidP="00D15605">
      <w:pPr>
        <w:rPr>
          <w:rFonts w:ascii="微软雅黑" w:eastAsia="微软雅黑" w:hAnsi="微软雅黑"/>
        </w:rPr>
      </w:pPr>
    </w:p>
    <w:p w:rsidR="00D15605" w:rsidRDefault="00D15605" w:rsidP="00D1560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D15605" w:rsidTr="00266957">
        <w:tc>
          <w:tcPr>
            <w:tcW w:w="1286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15605" w:rsidTr="00266957">
        <w:tc>
          <w:tcPr>
            <w:tcW w:w="1286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3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19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D15605" w:rsidRDefault="00D15605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D15605" w:rsidRDefault="00D73D30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门店管理员或操作员ID</w:t>
            </w:r>
          </w:p>
        </w:tc>
      </w:tr>
      <w:tr w:rsidR="00D15605" w:rsidTr="00266957">
        <w:tc>
          <w:tcPr>
            <w:tcW w:w="1286" w:type="dxa"/>
          </w:tcPr>
          <w:p w:rsidR="00D15605" w:rsidRDefault="00D73D30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39" w:type="dxa"/>
          </w:tcPr>
          <w:p w:rsidR="00D15605" w:rsidRDefault="00D73D30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 w:rsidR="00133EC1">
              <w:rPr>
                <w:rFonts w:ascii="微软雅黑" w:eastAsia="微软雅黑" w:hAnsi="微软雅黑" w:hint="eastAsia"/>
                <w:sz w:val="16"/>
                <w:szCs w:val="16"/>
              </w:rPr>
              <w:t>姓名</w:t>
            </w:r>
          </w:p>
        </w:tc>
        <w:tc>
          <w:tcPr>
            <w:tcW w:w="919" w:type="dxa"/>
          </w:tcPr>
          <w:p w:rsidR="00D15605" w:rsidRDefault="00D73D30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D15605" w:rsidRDefault="009C6E1C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D15605" w:rsidRDefault="00D1560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15605" w:rsidTr="00266957">
        <w:tc>
          <w:tcPr>
            <w:tcW w:w="1286" w:type="dxa"/>
          </w:tcPr>
          <w:p w:rsidR="00D15605" w:rsidRDefault="009C6E1C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toreID</w:t>
            </w:r>
          </w:p>
        </w:tc>
        <w:tc>
          <w:tcPr>
            <w:tcW w:w="1439" w:type="dxa"/>
          </w:tcPr>
          <w:p w:rsidR="00D15605" w:rsidRDefault="009C6E1C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919" w:type="dxa"/>
          </w:tcPr>
          <w:p w:rsidR="00D15605" w:rsidRDefault="009C6E1C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D15605" w:rsidRDefault="009C6E1C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D15605" w:rsidRDefault="009C6E1C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</w:tr>
      <w:tr w:rsidR="00D15605" w:rsidTr="00266957">
        <w:tc>
          <w:tcPr>
            <w:tcW w:w="1286" w:type="dxa"/>
          </w:tcPr>
          <w:p w:rsidR="00D15605" w:rsidRDefault="009C6E1C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439" w:type="dxa"/>
          </w:tcPr>
          <w:p w:rsidR="00D15605" w:rsidRDefault="009C6E1C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门店名称</w:t>
            </w:r>
          </w:p>
        </w:tc>
        <w:tc>
          <w:tcPr>
            <w:tcW w:w="919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D15605" w:rsidRDefault="00D15605" w:rsidP="00266957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80" w:type="dxa"/>
          </w:tcPr>
          <w:p w:rsidR="00D15605" w:rsidRDefault="00D1560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D15605" w:rsidRDefault="009C6E1C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门店名称</w:t>
            </w:r>
          </w:p>
        </w:tc>
      </w:tr>
    </w:tbl>
    <w:p w:rsidR="00D15605" w:rsidRPr="00D15605" w:rsidRDefault="00D15605" w:rsidP="00D15605"/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如果手机号不存在，直接绑定手机号</w:t>
      </w:r>
    </w:p>
    <w:p w:rsidR="00015298" w:rsidRDefault="005066CD">
      <w:pPr>
        <w:numPr>
          <w:ilvl w:val="0"/>
          <w:numId w:val="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如果手机号存在，需要合并用户</w:t>
      </w:r>
    </w:p>
    <w:p w:rsidR="00015298" w:rsidRDefault="005066CD">
      <w:pPr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将微信用户至为失效</w:t>
      </w:r>
    </w:p>
    <w:p w:rsidR="00015298" w:rsidRDefault="005066CD">
      <w:pPr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将微信用户的相关信息合并到APP用户</w:t>
      </w:r>
    </w:p>
    <w:p w:rsidR="00015298" w:rsidRDefault="005066CD">
      <w:pPr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将微信用户对应的优惠券信息转移到APP用户</w:t>
      </w:r>
    </w:p>
    <w:p w:rsidR="00015298" w:rsidRDefault="005066CD">
      <w:pPr>
        <w:numPr>
          <w:ilvl w:val="0"/>
          <w:numId w:val="10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返回APP用户的所有信息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服务名称：/user/mob</w:t>
      </w:r>
      <w:r>
        <w:rPr>
          <w:rFonts w:ascii="微软雅黑" w:eastAsia="微软雅黑" w:hAnsi="微软雅黑"/>
        </w:rPr>
        <w:t>ile/add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authCode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deposit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账户余额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单位分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icon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用户头像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point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积分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orderCount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服务次数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成功服务次数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registrationTime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注册时间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格式：YYYYMMDDhhmmss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更新用户信息-保留-张冉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服务名称：/user/info/update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昵称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昵称和头像必填其一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userIcons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用户头像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昵称和头像必填其一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userID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昵称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userIcons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用户头像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deposit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账户余额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单位分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oint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积分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orderCount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服务次数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成功服务次数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registrationTime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注册时间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格式：YYYYMMDDhhmmss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查询用户信息-保留-张冉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服务名称：/user/info/get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906"/>
        <w:gridCol w:w="1080"/>
        <w:gridCol w:w="1557"/>
        <w:gridCol w:w="2177"/>
      </w:tblGrid>
      <w:tr w:rsidR="00015298">
        <w:tc>
          <w:tcPr>
            <w:tcW w:w="13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userID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1150"/>
        <w:gridCol w:w="919"/>
        <w:gridCol w:w="1096"/>
        <w:gridCol w:w="1580"/>
        <w:gridCol w:w="2209"/>
      </w:tblGrid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昵称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昵称</w:t>
            </w: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userIcons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用户头像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deposit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账户余额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单位分</w:t>
            </w: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point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积分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orderCount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服务次数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成功服务次数</w:t>
            </w: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registrationTime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注册时间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格式：YYYYMMDDhhmmss</w:t>
            </w: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cityCode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市代码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cityName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城市名称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couponCount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优惠券个数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exchangeCodeCount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消费码个数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查询账户明细-保留-张冉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</w:t>
      </w:r>
      <w:r>
        <w:rPr>
          <w:rFonts w:ascii="微软雅黑" w:eastAsia="微软雅黑" w:hAnsi="微软雅黑"/>
        </w:rPr>
        <w:t>bill/get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user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deposit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账户余额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单位分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43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9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96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8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ist数组</w:t>
            </w:r>
          </w:p>
        </w:tc>
      </w:tr>
    </w:tbl>
    <w:p w:rsidR="00015298" w:rsidRDefault="005066CD">
      <w:pPr>
        <w:rPr>
          <w:rFonts w:ascii="微软雅黑" w:eastAsia="微软雅黑" w:hAnsi="微软雅黑" w:cs="黑体"/>
          <w:sz w:val="22"/>
          <w:szCs w:val="22"/>
        </w:rPr>
      </w:pPr>
      <w:r>
        <w:rPr>
          <w:rFonts w:ascii="微软雅黑" w:eastAsia="微软雅黑" w:hAnsi="微软雅黑" w:cs="黑体" w:hint="eastAsia"/>
          <w:sz w:val="22"/>
          <w:szCs w:val="22"/>
        </w:rPr>
        <w:t>data数据说明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trade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交易名称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交易名称（卡号：xxx或 订单号：xxx）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tradeDesc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交易描述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128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交易描述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mount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金额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变动金额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transactionTime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交易时间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格式：YYYYMMDDhhmmss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查询卡券列表-变更-田明辉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/market/userCouponList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未使用1 已使用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已过期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serviceId 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项目ID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toreID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店铺ID，闪付时必须有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payment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支付金额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金额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单位分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1069"/>
        <w:gridCol w:w="94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6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4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couponList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优惠券列表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946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8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</w:tr>
    </w:tbl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couponList数据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1069"/>
        <w:gridCol w:w="94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6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4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优惠券名称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ype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优惠券类型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rice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面额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面额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expiryDate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失效日期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失效日期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startTime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有效开始时间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有效开始时间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endTime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有效结束时间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有效结束时间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icon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图片地址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图片地址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未使用1 已使用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已过期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项目ID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09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项目ID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09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活动描述</w:t>
            </w:r>
          </w:p>
        </w:tc>
        <w:tc>
          <w:tcPr>
            <w:tcW w:w="106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4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09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活动规则</w:t>
            </w:r>
          </w:p>
          <w:p w:rsidR="00015298" w:rsidRDefault="00015298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查询消费码-保留-张冉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/storeorder/e</w:t>
      </w:r>
      <w:r>
        <w:rPr>
          <w:rFonts w:ascii="微软雅黑" w:eastAsia="微软雅黑" w:hAnsi="微软雅黑"/>
        </w:rPr>
        <w:t>code/get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概要说明</w:t>
      </w:r>
    </w:p>
    <w:p w:rsidR="00015298" w:rsidRDefault="005066C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用户消费码列表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:rsidR="00015298" w:rsidRDefault="00015298">
      <w:pPr>
        <w:rPr>
          <w:rFonts w:ascii="微软雅黑" w:eastAsia="微软雅黑" w:hAnsi="微软雅黑"/>
          <w:b/>
          <w:bCs/>
        </w:rPr>
      </w:pPr>
    </w:p>
    <w:p w:rsidR="00015298" w:rsidRDefault="0001529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004"/>
        <w:gridCol w:w="818"/>
        <w:gridCol w:w="846"/>
        <w:gridCol w:w="1218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00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8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4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2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2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81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4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21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22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ate</w:t>
            </w:r>
          </w:p>
        </w:tc>
        <w:tc>
          <w:tcPr>
            <w:tcW w:w="100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消费码状态</w:t>
            </w:r>
          </w:p>
        </w:tc>
        <w:tc>
          <w:tcPr>
            <w:tcW w:w="81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4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21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2未使用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3已使用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注，不传默认全部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917"/>
        <w:gridCol w:w="940"/>
        <w:gridCol w:w="982"/>
        <w:gridCol w:w="1404"/>
        <w:gridCol w:w="2784"/>
      </w:tblGrid>
      <w:tr w:rsidR="00015298">
        <w:tc>
          <w:tcPr>
            <w:tcW w:w="150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91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4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40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7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exchangeCoderList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消费码列表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82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订单列表</w:t>
            </w:r>
          </w:p>
        </w:tc>
      </w:tr>
    </w:tbl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6"/>
          <w:szCs w:val="16"/>
        </w:rPr>
        <w:t>exchangeCoderList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917"/>
        <w:gridCol w:w="940"/>
        <w:gridCol w:w="982"/>
        <w:gridCol w:w="1404"/>
        <w:gridCol w:w="2784"/>
      </w:tblGrid>
      <w:tr w:rsidR="00015298">
        <w:tc>
          <w:tcPr>
            <w:tcW w:w="150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91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4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40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7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exchangeCoderList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消费码列表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82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订单列表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exchangeCode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消费码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消费码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te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消费码状态</w:t>
            </w:r>
          </w:p>
        </w:tc>
        <w:tc>
          <w:tcPr>
            <w:tcW w:w="94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82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04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2未使用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3已使用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015298">
        <w:trPr>
          <w:trHeight w:val="325"/>
        </w:trPr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639"/>
        </w:trPr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servName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serviceTime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storeAddress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门店地址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门店地址</w:t>
            </w:r>
          </w:p>
        </w:tc>
      </w:tr>
      <w:tr w:rsidR="00015298">
        <w:tc>
          <w:tcPr>
            <w:tcW w:w="150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con</w:t>
            </w:r>
          </w:p>
        </w:tc>
        <w:tc>
          <w:tcPr>
            <w:tcW w:w="91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服务图片</w:t>
            </w:r>
          </w:p>
        </w:tc>
        <w:tc>
          <w:tcPr>
            <w:tcW w:w="94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8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40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7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服务图片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更新地址信息-保留-张冉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如果不存在addressID那么就新增地址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服务名称：/user/add</w:t>
      </w:r>
      <w:r>
        <w:rPr>
          <w:rFonts w:ascii="微软雅黑" w:eastAsia="微软雅黑" w:hAnsi="微软雅黑"/>
        </w:rPr>
        <w:t>ress/save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如果存在为更新地址，如果为空为新增地址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姓名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gender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性别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电话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cityName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市名称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Area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地区全称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楼层、门牌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isDefault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是否默认地址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非默认0  默认1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userName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姓名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gender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性别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电话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userArea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区域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详细地址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isDefault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是否默认地址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非默认0  默认1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查询地址列表-保留-张冉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服务名称：/user/address/get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isDefault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是否默认地址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非默认0  默认1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43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9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96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8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ist数组</w:t>
            </w:r>
          </w:p>
        </w:tc>
      </w:tr>
    </w:tbl>
    <w:p w:rsidR="00015298" w:rsidRDefault="005066CD">
      <w:pPr>
        <w:rPr>
          <w:rFonts w:ascii="微软雅黑" w:eastAsia="微软雅黑" w:hAnsi="微软雅黑" w:cs="黑体"/>
          <w:sz w:val="22"/>
          <w:szCs w:val="22"/>
        </w:rPr>
      </w:pPr>
      <w:r>
        <w:rPr>
          <w:rFonts w:ascii="微软雅黑" w:eastAsia="微软雅黑" w:hAnsi="微软雅黑" w:cs="黑体" w:hint="eastAsia"/>
          <w:sz w:val="22"/>
          <w:szCs w:val="22"/>
        </w:rPr>
        <w:t>data数据说明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姓名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gender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性别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电话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userArea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区域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详细地址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isDefault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是否默认地址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非默认0  默认1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查询地址详情-保留-张冉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服务名称：/user/address/detail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地址ID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ame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姓名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gender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性别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mobile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电话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pro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vince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省代码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cityCode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市代码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areaCode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区代码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如果新增必填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userArea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区域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详细地址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isDefault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是否默认地址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非默认0  默认1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  <w:tr w:rsidR="00015298">
        <w:tc>
          <w:tcPr>
            <w:tcW w:w="128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9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0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客户端调用地图API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删除地址信息-保留-张冉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服务名称：/user/address</w:t>
      </w:r>
      <w:r>
        <w:rPr>
          <w:rFonts w:ascii="微软雅黑" w:eastAsia="微软雅黑" w:hAnsi="微软雅黑"/>
        </w:rPr>
        <w:t>/del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97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1439"/>
        <w:gridCol w:w="919"/>
        <w:gridCol w:w="1096"/>
        <w:gridCol w:w="1580"/>
        <w:gridCol w:w="2209"/>
      </w:tblGrid>
      <w:tr w:rsidR="00015298">
        <w:tc>
          <w:tcPr>
            <w:tcW w:w="128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9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86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3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9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96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8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样例报文</w:t>
      </w:r>
    </w:p>
    <w:p w:rsidR="00015298" w:rsidRDefault="005066CD">
      <w:pPr>
        <w:pStyle w:val="3"/>
        <w:tabs>
          <w:tab w:val="clear" w:pos="879"/>
          <w:tab w:val="left" w:pos="102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更新收藏-新增-张冉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Chars="600"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用户点击添加收藏时调用</w:t>
      </w:r>
    </w:p>
    <w:p w:rsidR="00015298" w:rsidRDefault="005066CD">
      <w:pPr>
        <w:ind w:leftChars="600" w:left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/collect/addCollect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79"/>
        <w:gridCol w:w="973"/>
        <w:gridCol w:w="697"/>
        <w:gridCol w:w="937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tem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收藏内容类型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收藏内容类型，0 门店，1项目，2技师，3发现</w:t>
            </w:r>
          </w:p>
        </w:tc>
      </w:tr>
      <w:tr w:rsidR="00015298">
        <w:trPr>
          <w:trHeight w:val="283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itemID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内容id，门店ID/服务ID/技师ID/发现ID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1073"/>
        <w:gridCol w:w="1545"/>
        <w:gridCol w:w="2229"/>
      </w:tblGrid>
      <w:tr w:rsidR="00015298">
        <w:tc>
          <w:tcPr>
            <w:tcW w:w="137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</w:p>
        </w:tc>
        <w:tc>
          <w:tcPr>
            <w:tcW w:w="1408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0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73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2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查询收藏-新增-张冉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Chars="600" w:left="12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/collect/userCollections</w:t>
      </w:r>
    </w:p>
    <w:p w:rsidR="00015298" w:rsidRDefault="005066CD">
      <w:pPr>
        <w:ind w:leftChars="600"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用户点击我的收藏-门店时调用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79"/>
        <w:gridCol w:w="973"/>
        <w:gridCol w:w="697"/>
        <w:gridCol w:w="937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73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收藏内容类型</w:t>
            </w:r>
          </w:p>
        </w:tc>
        <w:tc>
          <w:tcPr>
            <w:tcW w:w="973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收藏内容类型，0 门店 1服务 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技师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3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发现</w:t>
            </w:r>
          </w:p>
        </w:tc>
      </w:tr>
      <w:tr w:rsidR="00015298">
        <w:trPr>
          <w:trHeight w:val="283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73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283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73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  <w:tr w:rsidR="00015298">
        <w:trPr>
          <w:trHeight w:val="283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83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00" w:firstLine="32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"/>
        <w:gridCol w:w="1267"/>
        <w:gridCol w:w="1134"/>
        <w:gridCol w:w="851"/>
        <w:gridCol w:w="1134"/>
        <w:gridCol w:w="2892"/>
      </w:tblGrid>
      <w:tr w:rsidR="00015298">
        <w:tc>
          <w:tcPr>
            <w:tcW w:w="1251" w:type="dxa"/>
            <w:gridSpan w:val="2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6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251" w:type="dxa"/>
            <w:gridSpan w:val="2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26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rPr>
          <w:trHeight w:val="321"/>
        </w:trPr>
        <w:tc>
          <w:tcPr>
            <w:tcW w:w="1251" w:type="dxa"/>
            <w:gridSpan w:val="2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26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storeList</w:t>
            </w:r>
          </w:p>
        </w:tc>
        <w:tc>
          <w:tcPr>
            <w:tcW w:w="1276" w:type="dxa"/>
            <w:gridSpan w:val="2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serviceList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项目列表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skillList</w:t>
            </w:r>
          </w:p>
        </w:tc>
        <w:tc>
          <w:tcPr>
            <w:tcW w:w="1276" w:type="dxa"/>
            <w:gridSpan w:val="2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FF0000"/>
                <w:sz w:val="16"/>
                <w:szCs w:val="16"/>
              </w:rPr>
              <w:t>discoveryList</w:t>
            </w:r>
          </w:p>
        </w:tc>
        <w:tc>
          <w:tcPr>
            <w:tcW w:w="1276" w:type="dxa"/>
            <w:gridSpan w:val="2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发现列表</w:t>
            </w:r>
          </w:p>
        </w:tc>
        <w:tc>
          <w:tcPr>
            <w:tcW w:w="1134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待定</w:t>
            </w:r>
          </w:p>
        </w:tc>
      </w:tr>
    </w:tbl>
    <w:p w:rsidR="00015298" w:rsidRDefault="00015298">
      <w:pPr>
        <w:rPr>
          <w:rFonts w:ascii="微软雅黑" w:eastAsia="微软雅黑" w:hAnsi="微软雅黑"/>
          <w:sz w:val="16"/>
          <w:szCs w:val="16"/>
        </w:rPr>
      </w:pPr>
    </w:p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storeList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5"/>
        <w:gridCol w:w="2891"/>
      </w:tblGrid>
      <w:tr w:rsidR="000152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长度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店铺最低价格，单位分</w:t>
            </w:r>
          </w:p>
        </w:tc>
      </w:tr>
      <w:tr w:rsidR="00015298">
        <w:trPr>
          <w:trHeight w:val="90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店铺分数，满分为5分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店铺默认大图的URL地址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微软雅黑"/>
          <w:b/>
          <w:sz w:val="24"/>
        </w:rPr>
        <w:t>serviceList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sc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546CA6" w:rsidTr="002375D0">
        <w:tc>
          <w:tcPr>
            <w:tcW w:w="1301" w:type="dxa"/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301" w:type="dxa"/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</w:tbl>
    <w:p w:rsidR="00015298" w:rsidRDefault="005066CD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skillList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技师Icon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gender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 男或者女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isBusy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是否今日满钟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 满钟  2 没有满钟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删除收藏-新增-张冉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/collect/cancelCollect</w:t>
      </w:r>
    </w:p>
    <w:p w:rsidR="00015298" w:rsidRDefault="005066CD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用户点击取消收藏时调用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79"/>
        <w:gridCol w:w="973"/>
        <w:gridCol w:w="697"/>
        <w:gridCol w:w="937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itemID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项目Id</w:t>
            </w:r>
          </w:p>
        </w:tc>
      </w:tr>
      <w:tr w:rsidR="00015298">
        <w:trPr>
          <w:trHeight w:val="283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itemType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服务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技师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3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发现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1073"/>
        <w:gridCol w:w="1545"/>
        <w:gridCol w:w="2229"/>
      </w:tblGrid>
      <w:tr w:rsidR="00015298">
        <w:tc>
          <w:tcPr>
            <w:tcW w:w="137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08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0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73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2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5066CD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用户意见反馈-新增-于俊方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/user/feedback/add</w:t>
      </w:r>
    </w:p>
    <w:p w:rsidR="00015298" w:rsidRDefault="005066CD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用户意见反馈时调用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79"/>
        <w:gridCol w:w="973"/>
        <w:gridCol w:w="697"/>
        <w:gridCol w:w="937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context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用户反馈内容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512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用户反馈内容</w:t>
            </w:r>
          </w:p>
        </w:tc>
      </w:tr>
    </w:tbl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1073"/>
        <w:gridCol w:w="1545"/>
        <w:gridCol w:w="2229"/>
      </w:tblGrid>
      <w:tr w:rsidR="00015298">
        <w:tc>
          <w:tcPr>
            <w:tcW w:w="137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08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00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73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2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80713" w:rsidRDefault="00080713" w:rsidP="00080713">
      <w:pPr>
        <w:pStyle w:val="3"/>
      </w:pPr>
      <w:r>
        <w:rPr>
          <w:rFonts w:hint="eastAsia"/>
        </w:rPr>
        <w:t>客户端首图</w:t>
      </w:r>
      <w:r w:rsidR="00A66B72">
        <w:rPr>
          <w:rFonts w:hint="eastAsia"/>
        </w:rPr>
        <w:t>(</w:t>
      </w:r>
      <w:r w:rsidR="00A66B72">
        <w:rPr>
          <w:rFonts w:hint="eastAsia"/>
        </w:rPr>
        <w:t>用户版</w:t>
      </w:r>
      <w:r w:rsidR="00A66B72">
        <w:rPr>
          <w:rFonts w:hint="eastAsia"/>
        </w:rPr>
        <w:t>)</w:t>
      </w:r>
      <w:r>
        <w:rPr>
          <w:rFonts w:hint="eastAsia"/>
        </w:rPr>
        <w:t>-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冀骥</w:t>
      </w:r>
    </w:p>
    <w:p w:rsidR="00080713" w:rsidRDefault="00080713" w:rsidP="0008071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80713" w:rsidRDefault="00080713" w:rsidP="00080713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/prop/firstFigure</w:t>
      </w:r>
    </w:p>
    <w:p w:rsidR="00080713" w:rsidRDefault="00080713" w:rsidP="00080713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客户端打开时调用</w:t>
      </w:r>
    </w:p>
    <w:p w:rsidR="00080713" w:rsidRDefault="00080713" w:rsidP="0008071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80"/>
        <w:gridCol w:w="974"/>
        <w:gridCol w:w="697"/>
        <w:gridCol w:w="938"/>
        <w:gridCol w:w="3562"/>
      </w:tblGrid>
      <w:tr w:rsidR="00080713" w:rsidTr="0026695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80713" w:rsidTr="00266957">
        <w:trPr>
          <w:trHeight w:val="321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80713" w:rsidRDefault="00080713" w:rsidP="0008071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080713" w:rsidTr="0026695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80713" w:rsidTr="0026695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82BF1">
              <w:rPr>
                <w:rFonts w:ascii="微软雅黑" w:eastAsia="微软雅黑" w:hAnsi="微软雅黑"/>
                <w:sz w:val="16"/>
                <w:szCs w:val="16"/>
              </w:rPr>
              <w:t>firstFigurePath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图片地址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欢迎页图片地址</w:t>
            </w:r>
          </w:p>
        </w:tc>
      </w:tr>
      <w:tr w:rsidR="00080713" w:rsidTr="00266957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Pr="00982BF1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82BF1">
              <w:rPr>
                <w:rFonts w:ascii="微软雅黑" w:eastAsia="微软雅黑" w:hAnsi="微软雅黑"/>
                <w:sz w:val="16"/>
                <w:szCs w:val="16"/>
              </w:rPr>
              <w:t>firstFigureUrl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跳转地址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13" w:rsidRDefault="00080713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欢迎页跳转地址</w:t>
            </w:r>
          </w:p>
        </w:tc>
      </w:tr>
    </w:tbl>
    <w:p w:rsidR="00080713" w:rsidRDefault="00080713">
      <w:pPr>
        <w:rPr>
          <w:rFonts w:ascii="微软雅黑" w:eastAsia="微软雅黑" w:hAnsi="微软雅黑"/>
        </w:rPr>
      </w:pPr>
    </w:p>
    <w:p w:rsidR="00C37F35" w:rsidRDefault="00C37F35" w:rsidP="00C37F35">
      <w:pPr>
        <w:pStyle w:val="3"/>
      </w:pPr>
      <w:r>
        <w:rPr>
          <w:rFonts w:hint="eastAsia"/>
        </w:rPr>
        <w:t>客户端首图</w:t>
      </w:r>
      <w:r>
        <w:rPr>
          <w:rFonts w:hint="eastAsia"/>
        </w:rPr>
        <w:t>(</w:t>
      </w:r>
      <w:r>
        <w:rPr>
          <w:rFonts w:hint="eastAsia"/>
        </w:rPr>
        <w:t>门店版</w:t>
      </w:r>
      <w:r>
        <w:rPr>
          <w:rFonts w:hint="eastAsia"/>
        </w:rPr>
        <w:t>)-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冀骥</w:t>
      </w:r>
    </w:p>
    <w:p w:rsidR="00C37F35" w:rsidRDefault="00C37F35" w:rsidP="00C37F3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C37F35" w:rsidRDefault="00C37F35" w:rsidP="00C37F35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/prop/</w:t>
      </w:r>
      <w:r w:rsidR="00C22E1E">
        <w:rPr>
          <w:rFonts w:ascii="微软雅黑" w:eastAsia="微软雅黑" w:hAnsi="微软雅黑"/>
        </w:rPr>
        <w:t>storeF</w:t>
      </w:r>
      <w:r>
        <w:rPr>
          <w:rFonts w:ascii="微软雅黑" w:eastAsia="微软雅黑" w:hAnsi="微软雅黑" w:hint="eastAsia"/>
        </w:rPr>
        <w:t>irstFigure</w:t>
      </w:r>
    </w:p>
    <w:p w:rsidR="00C37F35" w:rsidRDefault="00C37F35" w:rsidP="00C37F35">
      <w:pPr>
        <w:spacing w:line="0" w:lineRule="atLeast"/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客户端打开时调用</w:t>
      </w:r>
    </w:p>
    <w:p w:rsidR="00C37F35" w:rsidRDefault="00C37F35" w:rsidP="00C37F3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80"/>
        <w:gridCol w:w="974"/>
        <w:gridCol w:w="697"/>
        <w:gridCol w:w="938"/>
        <w:gridCol w:w="3562"/>
      </w:tblGrid>
      <w:tr w:rsidR="00C37F35" w:rsidTr="00266957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37F35" w:rsidTr="00266957">
        <w:trPr>
          <w:trHeight w:val="321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37F35" w:rsidRDefault="00C37F35" w:rsidP="00C37F3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C37F35" w:rsidTr="002C73A3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37F35" w:rsidTr="002C73A3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82BF1">
              <w:rPr>
                <w:rFonts w:ascii="微软雅黑" w:eastAsia="微软雅黑" w:hAnsi="微软雅黑"/>
                <w:sz w:val="16"/>
                <w:szCs w:val="16"/>
              </w:rPr>
              <w:t>firstFigurePath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图片地址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欢迎页图片地址</w:t>
            </w:r>
          </w:p>
        </w:tc>
      </w:tr>
      <w:tr w:rsidR="00C37F35" w:rsidTr="002C73A3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Pr="00982BF1" w:rsidRDefault="00512001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firstFigureUrl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512001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跳转地址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512001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C37F35" w:rsidP="0026695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35" w:rsidRDefault="00271C70" w:rsidP="002669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欢迎页</w:t>
            </w:r>
            <w:r w:rsidR="00512001">
              <w:rPr>
                <w:rFonts w:ascii="微软雅黑" w:eastAsia="微软雅黑" w:hAnsi="微软雅黑" w:hint="eastAsia"/>
                <w:sz w:val="16"/>
                <w:szCs w:val="16"/>
              </w:rPr>
              <w:t>跳转地址</w:t>
            </w:r>
          </w:p>
        </w:tc>
      </w:tr>
    </w:tbl>
    <w:p w:rsidR="002C73A3" w:rsidRPr="002C73A3" w:rsidRDefault="002C73A3" w:rsidP="002C73A3"/>
    <w:p w:rsidR="002C73A3" w:rsidRDefault="002C73A3" w:rsidP="002C73A3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门店管家-新增-张冉</w:t>
      </w:r>
    </w:p>
    <w:p w:rsidR="002C73A3" w:rsidRDefault="002C73A3" w:rsidP="002C73A3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2C73A3" w:rsidRPr="002C73A3" w:rsidRDefault="002C73A3" w:rsidP="002C73A3">
      <w:r>
        <w:t>s</w:t>
      </w:r>
      <w:r>
        <w:rPr>
          <w:rFonts w:hint="eastAsia"/>
        </w:rPr>
        <w:t>tore</w:t>
      </w:r>
      <w:r>
        <w:t>/charger/info</w:t>
      </w:r>
    </w:p>
    <w:p w:rsidR="002C73A3" w:rsidRDefault="002C73A3" w:rsidP="002C73A3">
      <w:pPr>
        <w:pStyle w:val="4"/>
      </w:pPr>
      <w:r w:rsidRPr="002C73A3">
        <w:rPr>
          <w:rFonts w:hint="eastAsia"/>
        </w:rPr>
        <w:lastRenderedPageBreak/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4E5FD0" w:rsidTr="004E5FD0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E5FD0" w:rsidTr="004E5FD0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D0" w:rsidRDefault="004E5FD0" w:rsidP="007D7E2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storeID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FD0" w:rsidRDefault="004E5FD0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</w:tr>
    </w:tbl>
    <w:p w:rsidR="004E5FD0" w:rsidRPr="004E5FD0" w:rsidRDefault="004E5FD0" w:rsidP="004E5FD0"/>
    <w:p w:rsidR="004E5FD0" w:rsidRPr="004E5FD0" w:rsidRDefault="004E5FD0" w:rsidP="004E5FD0"/>
    <w:p w:rsidR="004E5FD0" w:rsidRPr="004E5FD0" w:rsidRDefault="004E5FD0" w:rsidP="004E5FD0">
      <w:pPr>
        <w:pStyle w:val="4"/>
      </w:pPr>
      <w:r w:rsidRPr="004E5FD0">
        <w:rPr>
          <w:rFonts w:hint="eastAsia"/>
        </w:rPr>
        <w:t>输出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7D7E2C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7D7E2C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7D7E2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姓名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管家姓名</w:t>
            </w:r>
          </w:p>
        </w:tc>
      </w:tr>
      <w:tr w:rsidR="007D7E2C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7D7E2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obile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</w:t>
            </w:r>
          </w:p>
        </w:tc>
      </w:tr>
      <w:tr w:rsidR="007D7E2C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7D7E2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picture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头像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E2C" w:rsidRDefault="007D7E2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头像</w:t>
            </w:r>
          </w:p>
        </w:tc>
      </w:tr>
    </w:tbl>
    <w:p w:rsidR="002C73A3" w:rsidRPr="002C73A3" w:rsidRDefault="002C73A3" w:rsidP="002C73A3"/>
    <w:p w:rsidR="00FC778E" w:rsidRDefault="00FC778E" w:rsidP="00FC778E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消息列表-新增-张冉</w:t>
      </w:r>
    </w:p>
    <w:p w:rsidR="00FC778E" w:rsidRDefault="00FC778E" w:rsidP="00FC778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FC778E" w:rsidRDefault="00FC778E" w:rsidP="00FC778E">
      <w:r>
        <w:rPr>
          <w:rFonts w:hint="eastAsia"/>
        </w:rPr>
        <w:t>/me</w:t>
      </w:r>
      <w:r>
        <w:t>ssage/list</w:t>
      </w:r>
    </w:p>
    <w:p w:rsidR="00FC778E" w:rsidRDefault="00FC778E" w:rsidP="004A1D1D">
      <w:pPr>
        <w:pStyle w:val="4"/>
      </w:pPr>
      <w:r w:rsidRPr="002C73A3">
        <w:rPr>
          <w:rFonts w:hint="eastAsia"/>
        </w:rPr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FC778E" w:rsidTr="00D0400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C778E" w:rsidTr="00D0400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8B4EAB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</w:t>
            </w:r>
            <w:r w:rsidR="00FC778E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D0400A" w:rsidTr="00D0400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Pr="00D0400A" w:rsidRDefault="00D0400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门店版，1 客户版，2 技师版</w:t>
            </w:r>
          </w:p>
        </w:tc>
      </w:tr>
      <w:tr w:rsidR="00FC778E" w:rsidTr="00D0400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FC778E" w:rsidTr="00D0400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FC778E" w:rsidRDefault="00FC778E" w:rsidP="00FC778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FC778E" w:rsidRPr="00FC778E" w:rsidRDefault="00FC778E" w:rsidP="00FC778E"/>
    <w:p w:rsidR="00FC778E" w:rsidRDefault="00FC778E" w:rsidP="00FC778E"/>
    <w:p w:rsidR="00FC778E" w:rsidRPr="004E5FD0" w:rsidRDefault="00FC778E" w:rsidP="004A1D1D">
      <w:pPr>
        <w:pStyle w:val="4"/>
      </w:pPr>
      <w:r w:rsidRPr="004E5FD0">
        <w:rPr>
          <w:rFonts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90"/>
        <w:gridCol w:w="998"/>
        <w:gridCol w:w="1558"/>
        <w:gridCol w:w="2179"/>
      </w:tblGrid>
      <w:tr w:rsidR="00FC778E" w:rsidTr="002A4B0F">
        <w:tc>
          <w:tcPr>
            <w:tcW w:w="1385" w:type="dxa"/>
            <w:shd w:val="clear" w:color="auto" w:fill="E6E6E6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0" w:type="dxa"/>
            <w:shd w:val="clear" w:color="auto" w:fill="E6E6E6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8" w:type="dxa"/>
            <w:shd w:val="clear" w:color="auto" w:fill="E6E6E6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C778E" w:rsidTr="002A4B0F">
        <w:tc>
          <w:tcPr>
            <w:tcW w:w="1385" w:type="dxa"/>
          </w:tcPr>
          <w:p w:rsidR="00FC778E" w:rsidRDefault="00FC778E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19" w:type="dxa"/>
          </w:tcPr>
          <w:p w:rsidR="00FC778E" w:rsidRDefault="00FC778E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990" w:type="dxa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998" w:type="dxa"/>
          </w:tcPr>
          <w:p w:rsidR="00FC778E" w:rsidRDefault="00FC778E" w:rsidP="002A4B0F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C778E" w:rsidRDefault="00FC778E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FC778E" w:rsidTr="002A4B0F">
        <w:tc>
          <w:tcPr>
            <w:tcW w:w="1385" w:type="dxa"/>
          </w:tcPr>
          <w:p w:rsidR="00FC778E" w:rsidRDefault="00FC778E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19" w:type="dxa"/>
          </w:tcPr>
          <w:p w:rsidR="00FC778E" w:rsidRDefault="00FC778E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990" w:type="dxa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998" w:type="dxa"/>
          </w:tcPr>
          <w:p w:rsidR="00FC778E" w:rsidRDefault="00FC778E" w:rsidP="002A4B0F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C778E" w:rsidRDefault="00FC778E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FC778E" w:rsidTr="002A4B0F">
        <w:tc>
          <w:tcPr>
            <w:tcW w:w="1385" w:type="dxa"/>
          </w:tcPr>
          <w:p w:rsidR="00FC778E" w:rsidRDefault="001A68A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  <w:r w:rsidR="00FC778E"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1419" w:type="dxa"/>
          </w:tcPr>
          <w:p w:rsidR="00FC778E" w:rsidRDefault="00D52DBF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  <w:r w:rsidR="00FC778E">
              <w:rPr>
                <w:rFonts w:ascii="微软雅黑" w:eastAsia="微软雅黑" w:hAnsi="微软雅黑" w:hint="eastAsia"/>
                <w:sz w:val="16"/>
                <w:szCs w:val="16"/>
              </w:rPr>
              <w:t>列表</w:t>
            </w:r>
          </w:p>
        </w:tc>
        <w:tc>
          <w:tcPr>
            <w:tcW w:w="990" w:type="dxa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98" w:type="dxa"/>
          </w:tcPr>
          <w:p w:rsidR="00FC778E" w:rsidRDefault="00FC778E" w:rsidP="002A4B0F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FC778E" w:rsidRDefault="00FC778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C778E" w:rsidRDefault="007859AB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  <w:r w:rsidR="00FC778E">
              <w:rPr>
                <w:rFonts w:ascii="微软雅黑" w:eastAsia="微软雅黑" w:hAnsi="微软雅黑" w:hint="eastAsia"/>
                <w:sz w:val="16"/>
                <w:szCs w:val="16"/>
              </w:rPr>
              <w:t>列表</w:t>
            </w:r>
          </w:p>
        </w:tc>
      </w:tr>
    </w:tbl>
    <w:p w:rsidR="00FC778E" w:rsidRPr="00FC778E" w:rsidRDefault="00FC778E" w:rsidP="00FC778E"/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416BC3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16BC3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消息ID</w:t>
            </w:r>
          </w:p>
        </w:tc>
      </w:tr>
      <w:tr w:rsidR="00416BC3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contentId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消息内容id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消息内容id</w:t>
            </w:r>
          </w:p>
        </w:tc>
      </w:tr>
      <w:tr w:rsidR="00416BC3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contentType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消息内容类型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门店</w:t>
            </w:r>
          </w:p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 项目</w:t>
            </w:r>
          </w:p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 技师</w:t>
            </w:r>
          </w:p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 发现</w:t>
            </w:r>
          </w:p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 订单</w:t>
            </w:r>
          </w:p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416BC3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isRead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是否已读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未读</w:t>
            </w:r>
          </w:p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1已读</w:t>
            </w:r>
          </w:p>
        </w:tc>
      </w:tr>
      <w:tr w:rsidR="00416BC3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sendTime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发送时间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发送时间</w:t>
            </w:r>
          </w:p>
        </w:tc>
      </w:tr>
      <w:tr w:rsidR="00416BC3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416BC3">
              <w:rPr>
                <w:rFonts w:ascii="微软雅黑" w:eastAsia="微软雅黑" w:hAnsi="微软雅黑"/>
                <w:sz w:val="16"/>
                <w:szCs w:val="16"/>
              </w:rPr>
              <w:t>alert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消息文本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BC3" w:rsidRDefault="00416BC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消息文本</w:t>
            </w:r>
          </w:p>
        </w:tc>
      </w:tr>
    </w:tbl>
    <w:p w:rsidR="008B4EAB" w:rsidRDefault="008B4EAB" w:rsidP="008B4EAB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消息详情-新增-张冉</w:t>
      </w:r>
    </w:p>
    <w:p w:rsidR="008B4EAB" w:rsidRDefault="008B4EAB" w:rsidP="008B4EA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8B4EAB" w:rsidRDefault="008B4EAB" w:rsidP="008B4EAB">
      <w:r>
        <w:rPr>
          <w:rFonts w:hint="eastAsia"/>
        </w:rPr>
        <w:t>/me</w:t>
      </w:r>
      <w:r>
        <w:t>ssage/detail</w:t>
      </w:r>
    </w:p>
    <w:p w:rsidR="008B4EAB" w:rsidRDefault="008B4EAB" w:rsidP="004A1D1D">
      <w:pPr>
        <w:pStyle w:val="4"/>
      </w:pPr>
      <w:r w:rsidRPr="002C73A3">
        <w:rPr>
          <w:rFonts w:hint="eastAsia"/>
        </w:rPr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4A1D1D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A1D1D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4A1D1D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D1D" w:rsidRDefault="004A1D1D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消息ID</w:t>
            </w:r>
          </w:p>
        </w:tc>
      </w:tr>
    </w:tbl>
    <w:p w:rsidR="004A1D1D" w:rsidRPr="004A1D1D" w:rsidRDefault="004A1D1D" w:rsidP="004A1D1D"/>
    <w:p w:rsidR="004A1D1D" w:rsidRDefault="004A1D1D" w:rsidP="004A1D1D">
      <w:pPr>
        <w:pStyle w:val="4"/>
      </w:pPr>
      <w:r w:rsidRPr="004E5FD0">
        <w:rPr>
          <w:rFonts w:hint="eastAsia"/>
        </w:rPr>
        <w:lastRenderedPageBreak/>
        <w:t>输出</w:t>
      </w:r>
    </w:p>
    <w:p w:rsidR="00F62C5C" w:rsidRPr="00F62C5C" w:rsidRDefault="00F62C5C" w:rsidP="00F62C5C">
      <w:r>
        <w:t>c</w:t>
      </w:r>
      <w:r>
        <w:rPr>
          <w:rFonts w:hint="eastAsia"/>
        </w:rPr>
        <w:t>onte</w:t>
      </w:r>
      <w:r>
        <w:t xml:space="preserve">ntType </w:t>
      </w:r>
      <w:r>
        <w:t>为</w:t>
      </w:r>
      <w:r>
        <w:rPr>
          <w:rFonts w:hint="eastAsia"/>
        </w:rPr>
        <w:t xml:space="preserve"> 4</w:t>
      </w:r>
      <w:r w:rsidR="00D77302">
        <w:rPr>
          <w:rFonts w:hint="eastAsia"/>
        </w:rPr>
        <w:t>或</w:t>
      </w:r>
      <w:r w:rsidR="00D77302">
        <w:rPr>
          <w:rFonts w:hint="eastAsia"/>
        </w:rPr>
        <w:t>5</w:t>
      </w:r>
      <w:r>
        <w:rPr>
          <w:rFonts w:hint="eastAsia"/>
        </w:rPr>
        <w:t>（订单）：其他类型待定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F62C5C" w:rsidTr="002A4B0F">
        <w:tc>
          <w:tcPr>
            <w:tcW w:w="1385" w:type="dxa"/>
            <w:shd w:val="clear" w:color="auto" w:fill="E6E6E6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amount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钟数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钟数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Icon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total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Price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rice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discountAmount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discountName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</w:tr>
      <w:tr w:rsidR="00F62C5C" w:rsidTr="002A4B0F">
        <w:tc>
          <w:tcPr>
            <w:tcW w:w="1385" w:type="dxa"/>
          </w:tcPr>
          <w:p w:rsidR="00F62C5C" w:rsidRDefault="00E57AAE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57AAE">
              <w:rPr>
                <w:rFonts w:ascii="微软雅黑" w:eastAsia="微软雅黑" w:hAnsi="微软雅黑"/>
                <w:sz w:val="16"/>
                <w:szCs w:val="16"/>
              </w:rPr>
              <w:t>serviceStartTime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</w:tr>
      <w:tr w:rsidR="00F62C5C" w:rsidTr="002A4B0F">
        <w:tc>
          <w:tcPr>
            <w:tcW w:w="1385" w:type="dxa"/>
          </w:tcPr>
          <w:p w:rsidR="00F62C5C" w:rsidRDefault="00562BCD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562BCD">
              <w:rPr>
                <w:rFonts w:ascii="微软雅黑" w:eastAsia="微软雅黑" w:hAnsi="微软雅黑"/>
                <w:sz w:val="16"/>
                <w:szCs w:val="16"/>
              </w:rPr>
              <w:t>serviceEndTime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workerDepartureTime 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技师出发时间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技师出发时间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transportationFee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bedFee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床费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床费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memo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couponpay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卡券支付金额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卡券支付金额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payment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1待支付（确认订单），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已支付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3进行中（技师出发），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 服务中（开始服务）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 完成（未评论）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 已评论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-1 取消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-2 关闭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-3 已退款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workerID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orkerName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workerIcon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workerGrade 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workerGender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clientName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clientGender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clientAddress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clientArea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clientMobile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duration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“1”或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为一般订单；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是闪付订单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orderClass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服务订单类型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到店，2 到店上门，3 华佗上门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orderTime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dobackTime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</w:tr>
      <w:tr w:rsidR="00F62C5C" w:rsidTr="002A4B0F">
        <w:trPr>
          <w:trHeight w:val="422"/>
        </w:trPr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actualBeginTime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实际开始时间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实际开始时间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actualEndTime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实际结束时间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实际结束时间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下单电话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16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目前闪付中存有手机号 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verifyCode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ver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fyTime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00" w:firstLine="16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Extended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是否加过钟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0没有加过钟，1 加过钟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ExtentionInfo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加钟信息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JSONObject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{“0.5”:{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“1.0”:{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“1.5”:{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“4.0”:{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serviceFee：服务费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transportationFee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：交通费</w:t>
            </w: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isExtensible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是否可加钟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0不可以加钟，1可加钟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commentCount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skillScore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技师分数，满分5分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rderCount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N 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storeIcon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店铺图片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门店经度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门店纬度</w:t>
            </w:r>
          </w:p>
        </w:tc>
      </w:tr>
      <w:tr w:rsidR="00F62C5C" w:rsidTr="002A4B0F">
        <w:tc>
          <w:tcPr>
            <w:tcW w:w="1385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storeContactTel</w:t>
            </w:r>
          </w:p>
        </w:tc>
        <w:tc>
          <w:tcPr>
            <w:tcW w:w="141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  <w:tc>
          <w:tcPr>
            <w:tcW w:w="907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62C5C" w:rsidRDefault="00F62C5C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62C5C" w:rsidRDefault="00F62C5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</w:tr>
    </w:tbl>
    <w:p w:rsidR="004A1D1D" w:rsidRPr="004A1D1D" w:rsidRDefault="004A1D1D" w:rsidP="004A1D1D"/>
    <w:p w:rsidR="008B4EAB" w:rsidRDefault="008B4EAB" w:rsidP="008B4EAB"/>
    <w:p w:rsidR="008B4EAB" w:rsidRPr="008B4EAB" w:rsidRDefault="008B4EAB" w:rsidP="008B4EAB"/>
    <w:p w:rsidR="006B004E" w:rsidRDefault="006B004E" w:rsidP="006B004E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清空消息-新增-张冉</w:t>
      </w:r>
    </w:p>
    <w:p w:rsidR="006B004E" w:rsidRDefault="006B004E" w:rsidP="006B004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6B004E" w:rsidRPr="006B004E" w:rsidRDefault="006B004E" w:rsidP="006B004E">
      <w:r>
        <w:rPr>
          <w:rFonts w:hint="eastAsia"/>
        </w:rPr>
        <w:t>/message</w:t>
      </w:r>
      <w:r>
        <w:t>/clearAll</w:t>
      </w:r>
    </w:p>
    <w:p w:rsidR="006B004E" w:rsidRDefault="006B004E" w:rsidP="006B004E">
      <w:pPr>
        <w:pStyle w:val="4"/>
      </w:pPr>
      <w:r w:rsidRPr="002C73A3">
        <w:rPr>
          <w:rFonts w:hint="eastAsia"/>
        </w:rPr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6B004E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B004E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D0400A" w:rsidTr="00C85A5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P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门店版，1 客户版，2 技师版</w:t>
            </w:r>
          </w:p>
        </w:tc>
      </w:tr>
    </w:tbl>
    <w:p w:rsidR="006B004E" w:rsidRPr="006B004E" w:rsidRDefault="006B004E" w:rsidP="006B004E"/>
    <w:p w:rsidR="006B004E" w:rsidRDefault="006B004E" w:rsidP="006B004E">
      <w:pPr>
        <w:pStyle w:val="4"/>
      </w:pPr>
      <w:r w:rsidRPr="004E5FD0">
        <w:rPr>
          <w:rFonts w:hint="eastAsia"/>
        </w:rPr>
        <w:t>输出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6B004E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B004E" w:rsidTr="002A4B0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count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清空数量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04E" w:rsidRDefault="006B004E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清空数量</w:t>
            </w:r>
          </w:p>
        </w:tc>
      </w:tr>
    </w:tbl>
    <w:p w:rsidR="006B004E" w:rsidRPr="006B004E" w:rsidRDefault="006B004E" w:rsidP="006B004E"/>
    <w:p w:rsidR="00B55A84" w:rsidRDefault="00B55A84" w:rsidP="00B55A84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消息</w:t>
      </w:r>
      <w:r w:rsidR="00036DFE">
        <w:rPr>
          <w:rFonts w:ascii="微软雅黑" w:eastAsia="微软雅黑" w:hAnsi="微软雅黑" w:hint="eastAsia"/>
        </w:rPr>
        <w:t>气泡</w:t>
      </w:r>
      <w:r>
        <w:rPr>
          <w:rFonts w:ascii="微软雅黑" w:eastAsia="微软雅黑" w:hAnsi="微软雅黑" w:hint="eastAsia"/>
        </w:rPr>
        <w:t>-新增-张冉</w:t>
      </w:r>
    </w:p>
    <w:p w:rsidR="00B55A84" w:rsidRDefault="00B55A84" w:rsidP="00F425D2">
      <w:pPr>
        <w:pStyle w:val="4"/>
      </w:pPr>
      <w:r>
        <w:rPr>
          <w:rFonts w:hint="eastAsia"/>
        </w:rPr>
        <w:t>概要说明</w:t>
      </w:r>
    </w:p>
    <w:p w:rsidR="00B55A84" w:rsidRDefault="00B55A84" w:rsidP="00B55A84">
      <w:r>
        <w:rPr>
          <w:rFonts w:hint="eastAsia"/>
        </w:rPr>
        <w:t>/message</w:t>
      </w:r>
      <w:r>
        <w:t>/</w:t>
      </w:r>
      <w:r w:rsidRPr="00B55A84">
        <w:t>bubbleNum</w:t>
      </w:r>
    </w:p>
    <w:p w:rsidR="00B55A84" w:rsidRDefault="00B55A84" w:rsidP="00B55A84"/>
    <w:p w:rsidR="00B55A84" w:rsidRPr="006B004E" w:rsidRDefault="00B55A84" w:rsidP="00F425D2">
      <w:pPr>
        <w:pStyle w:val="4"/>
      </w:pPr>
      <w:r w:rsidRPr="002C73A3">
        <w:rPr>
          <w:rFonts w:hint="eastAsia"/>
        </w:rPr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B55A84" w:rsidTr="00C85A5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55A84" w:rsidTr="00C85A5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D0400A" w:rsidTr="00C85A5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P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0A" w:rsidRDefault="00D0400A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门店版，1 客户版，2 技师版</w:t>
            </w:r>
          </w:p>
        </w:tc>
      </w:tr>
    </w:tbl>
    <w:p w:rsidR="00B55A84" w:rsidRDefault="00B55A84" w:rsidP="00F425D2">
      <w:pPr>
        <w:pStyle w:val="4"/>
      </w:pPr>
      <w:r w:rsidRPr="004E5FD0">
        <w:rPr>
          <w:rFonts w:hint="eastAsia"/>
        </w:rPr>
        <w:t>输出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9"/>
        <w:gridCol w:w="901"/>
        <w:gridCol w:w="1074"/>
        <w:gridCol w:w="1546"/>
        <w:gridCol w:w="2231"/>
      </w:tblGrid>
      <w:tr w:rsidR="00B55A84" w:rsidTr="00C85A5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55A84" w:rsidTr="00C85A5A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count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数量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A84" w:rsidRDefault="00B55A84" w:rsidP="00C85A5A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数量</w:t>
            </w:r>
          </w:p>
        </w:tc>
      </w:tr>
    </w:tbl>
    <w:p w:rsidR="00C37F35" w:rsidRPr="002C73A3" w:rsidRDefault="00C37F35">
      <w:pPr>
        <w:rPr>
          <w:rFonts w:ascii="微软雅黑" w:eastAsia="微软雅黑" w:hAnsi="微软雅黑"/>
          <w:b/>
        </w:rPr>
      </w:pPr>
    </w:p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订单模块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查询预约时间-新增-田明辉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根据钟数查询可选的时间，如果已经选定了技师，则要考虑占钟的情况。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 w:hint="eastAsia"/>
        </w:rPr>
        <w:t>/getServiceTime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服务项目ID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项目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</w:tr>
      <w:tr w:rsidR="00015298">
        <w:trPr>
          <w:trHeight w:val="28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amount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选择的钟数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选择的钟数</w:t>
            </w:r>
          </w:p>
        </w:tc>
      </w:tr>
      <w:tr w:rsidR="00015298">
        <w:trPr>
          <w:trHeight w:val="28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dayCount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返回的天数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不填默认查询出4天的数据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serviceTimeList1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服务时间列表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服务时间列表（第二天为serviceTimeList2，以此类推）</w:t>
            </w:r>
          </w:p>
        </w:tc>
      </w:tr>
    </w:tbl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6"/>
          <w:szCs w:val="16"/>
        </w:rPr>
        <w:t>serviceTimeList1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44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date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日期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日期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timeSlot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时间点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时间点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isAvailable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能否服务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0表示不能服务，1表示可以服务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Fee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0表示没有交通费，如果根据钟数算出技师需要打车，则此项不为0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查询预约技师-变更-田明辉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storeSkillListByServID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预约选择技师列表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:rsidR="00015298" w:rsidRDefault="0001529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2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  <w:tr w:rsidR="00015298">
        <w:trPr>
          <w:trHeight w:val="322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322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amount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钟数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订单的钟数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serviceTime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 格式为yyyy-MM-dd HH:mm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服务类型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 到店， 2上门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addressID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地址ID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上门时必填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p w:rsidR="00015298" w:rsidRDefault="00015298"/>
    <w:p w:rsidR="00015298" w:rsidRDefault="00015298"/>
    <w:tbl>
      <w:tblPr>
        <w:tblpPr w:leftFromText="180" w:rightFromText="180" w:vertAnchor="text" w:horzAnchor="margin" w:tblpY="127"/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1073"/>
        <w:gridCol w:w="1545"/>
        <w:gridCol w:w="2229"/>
      </w:tblGrid>
      <w:tr w:rsidR="00015298">
        <w:tc>
          <w:tcPr>
            <w:tcW w:w="137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14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skillList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1073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45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技师列表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skillList数据</w:t>
      </w:r>
    </w:p>
    <w:tbl>
      <w:tblPr>
        <w:tblpPr w:leftFromText="180" w:rightFromText="180" w:vertAnchor="text" w:horzAnchor="margin" w:tblpY="262"/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1073"/>
        <w:gridCol w:w="1545"/>
        <w:gridCol w:w="2229"/>
      </w:tblGrid>
      <w:tr w:rsidR="00015298">
        <w:tc>
          <w:tcPr>
            <w:tcW w:w="137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4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ame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gender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技师性别，1男，2 女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con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  <w:tc>
          <w:tcPr>
            <w:tcW w:w="900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orderCount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commentCount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experience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技师工作经验年数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技师工作经验年数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radeID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radeName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技师等级名称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技师等级名称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技师介绍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技师介绍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rice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技师针对选定服务的价格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技师针对选定服务的价格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Busy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是否今日满钟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 满钟  2 没有满钟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店铺ID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技师归属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54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22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</w:tbl>
    <w:p w:rsidR="00015298" w:rsidRDefault="0001529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预约下单-变更-田明辉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genServiceOrder</w:t>
      </w:r>
    </w:p>
    <w:p w:rsidR="00015298" w:rsidRDefault="005066CD">
      <w:pPr>
        <w:pStyle w:val="4"/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概要说明</w:t>
      </w:r>
    </w:p>
    <w:p w:rsidR="00015298" w:rsidRDefault="005066CD">
      <w:pPr>
        <w:spacing w:line="0" w:lineRule="atLeast"/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到店的预约接口，支持 到店 ，店铺的上门，加钟的订单提交，同时直接返回支付的一些参数，客户端可以直接调用微信或者支付宝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amount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钟数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订单的钟数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serviceTime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 格式为yyyy-MM-dd HH:mm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加钟时原订单ID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加钟时必填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servType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服务类型</w:t>
            </w:r>
          </w:p>
        </w:tc>
        <w:tc>
          <w:tcPr>
            <w:tcW w:w="1044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 到店， 2上门，3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自营的上门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remark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couponID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gr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adeID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客户端类型， wechat, ios, android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addressID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上门地址ID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上门时必填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上门地址经度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上门地址经度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上门地址纬度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上门地址纬度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With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Bed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是否带床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是否带床， 0 不带床， 1 带床，  默认不带床(仅自营上门有此选项)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platformDiscountID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平台优惠 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平台优惠ID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storeDiscountID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门店优惠ID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门店优惠ID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isPaidByDeposit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余额支付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微信等第三方：微信支付tenpay_js,支付宝支付alipay_js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客户端app：支付宝支付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_sdk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微信支付tenpay_app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redirectUrl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支付宝wap支付alipay_app</w:t>
            </w:r>
          </w:p>
        </w:tc>
      </w:tr>
      <w:tr w:rsidR="000F1E63">
        <w:trPr>
          <w:trHeight w:val="283"/>
        </w:trPr>
        <w:tc>
          <w:tcPr>
            <w:tcW w:w="1385" w:type="dxa"/>
          </w:tcPr>
          <w:p w:rsidR="000F1E63" w:rsidRDefault="000F1E6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deviceToken</w:t>
            </w:r>
          </w:p>
        </w:tc>
        <w:tc>
          <w:tcPr>
            <w:tcW w:w="1282" w:type="dxa"/>
          </w:tcPr>
          <w:p w:rsidR="000F1E63" w:rsidRDefault="000F1E6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友盟device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_token</w:t>
            </w:r>
          </w:p>
        </w:tc>
        <w:tc>
          <w:tcPr>
            <w:tcW w:w="1044" w:type="dxa"/>
          </w:tcPr>
          <w:p w:rsidR="000F1E63" w:rsidRDefault="000F1E63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F1E63" w:rsidRDefault="000F1E63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F1E63" w:rsidRDefault="000F1E63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F1E63" w:rsidRDefault="000F1E63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友盟的device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_token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payType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支付方式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0：线下支付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1：在线支付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orderType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订单类型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 : 默认服务订单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1：充值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Helvetica Neue"/>
                <w:color w:val="1A1A1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isPaidByDeposit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余额支付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Helvetica Neue"/>
                <w:color w:val="1A1A1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支付方式payType=1选填与</w:t>
            </w: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余额支付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至少填一个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微信等第三方：微信支付tenpay_js,支付宝支付alipay_js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客户端app：支付宝支付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_sdk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微信支付tenpay_app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Helvetica Neue"/>
                <w:color w:val="1A1A1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tenpayData</w:t>
            </w:r>
          </w:p>
        </w:tc>
        <w:tc>
          <w:tcPr>
            <w:tcW w:w="141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07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ist数组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Data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支付宝返回数据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字符串，评价好的可直接提交的URL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</w:rPr>
        <w:t>微信返回</w:t>
      </w:r>
      <w:r>
        <w:rPr>
          <w:rFonts w:ascii="微软雅黑" w:eastAsia="微软雅黑" w:hAnsi="微软雅黑" w:hint="eastAsia"/>
          <w:sz w:val="16"/>
          <w:szCs w:val="16"/>
        </w:rPr>
        <w:t>tenpayData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appId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公众号id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商户注册具有支付权限的公</w:t>
            </w: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众号成功后即可获得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timeStamp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时间戳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当前的时间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nonceStr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随机字符串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随机字符串，不长于32位。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package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订单详情扩展字符串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统一下单接口返回的prepay_id参数值，提交格式如：prepay_id=***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signType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签名方式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签名算法，暂支持MD5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paySign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</w:t>
            </w:r>
          </w:p>
        </w:tc>
      </w:tr>
    </w:tbl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微信官方给予的js处理如下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示例代码如下：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function onBridgeReady(){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WeixinJSBridge.invoke(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'getBrandWCPayRequest', 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    "appId" : "wx2421b1c4370ec43b",     //公众号名称，由商户传入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    "timeStamp":" 1395712654",         //时间戳，自1970年以来的秒数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    "nonceStr" : "e61463f8efa94090b1f366cccfbbb444", //随机串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    "package" : "prepay_id=u802345jgfjsdfgsdg888",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    "signType" : "MD5",         //微信签名方式: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    "paySign" : "70EA570631E4BB79628FBCA90534C63FF7FADD89" //微信签名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},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function(res){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    if(res.err_msg == "get_brand_wcpay_request:ok" ) {}     // 使用以上方式判断前端返回,微信团队郑重提示：res.err_msg将在用户支付成功后返回    ok，但并不保证它绝对可靠。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}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);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}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if (typeof WeixinJSBridge == "undefined"){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if( document.addEventListener 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document.addEventListener('WeixinJSBridgeReady', onBridgeReady, false);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}else if (document.attachEvent){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document.attachEvent('WeixinJSBridgeReady', onBridgeReady);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    document.attachEvent('onWeixinJSBridgeReady', onBridgeReady);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}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}else{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   onBridgeReady();</w:t>
      </w:r>
    </w:p>
    <w:p w:rsidR="00015298" w:rsidRDefault="005066CD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  <w: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  <w:t>}</w:t>
      </w:r>
    </w:p>
    <w:p w:rsidR="00015298" w:rsidRDefault="0001529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闪付下单-新增-娄玉东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113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提交闪付订单时调用该接口</w:t>
      </w:r>
    </w:p>
    <w:p w:rsidR="00015298" w:rsidRDefault="005066CD">
      <w:pPr>
        <w:ind w:left="1134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/quickorder/genQuickOrder</w:t>
      </w:r>
    </w:p>
    <w:p w:rsidR="00015298" w:rsidRDefault="00015298">
      <w:pPr>
        <w:ind w:left="840"/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317"/>
        <w:gridCol w:w="1072"/>
        <w:gridCol w:w="1110"/>
        <w:gridCol w:w="1601"/>
        <w:gridCol w:w="2005"/>
      </w:tblGrid>
      <w:tr w:rsidR="00015298">
        <w:tc>
          <w:tcPr>
            <w:tcW w:w="142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1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00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storeID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门店id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门店id</w:t>
            </w:r>
          </w:p>
        </w:tc>
      </w:tr>
      <w:tr w:rsidR="00015298">
        <w:trPr>
          <w:trHeight w:val="28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userID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payment</w:t>
            </w:r>
          </w:p>
        </w:tc>
        <w:tc>
          <w:tcPr>
            <w:tcW w:w="1317" w:type="dxa"/>
          </w:tcPr>
          <w:p w:rsidR="00015298" w:rsidRDefault="005066CD">
            <w:pPr>
              <w:tabs>
                <w:tab w:val="center" w:pos="532"/>
              </w:tabs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实付金额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实付金额  单位分（总金额-优惠活动优惠金额=实付金额）</w:t>
            </w:r>
          </w:p>
        </w:tc>
      </w:tr>
      <w:tr w:rsidR="00015298">
        <w:trPr>
          <w:trHeight w:val="28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totalPrice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总金额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总金额 单位分</w:t>
            </w:r>
          </w:p>
        </w:tc>
      </w:tr>
      <w:tr w:rsidR="00015298">
        <w:trPr>
          <w:trHeight w:val="28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activityCouponID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优惠券ID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优惠券活动ID，多个用逗号隔开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platformDiscountID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平台优惠 ID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平台优惠活动ID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storeDiscountID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门店优惠ID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门店优惠活动ID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isPaidByDeposit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余额支付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16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微信：tenpay_js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支付宝支付：alipay_app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客户端微信支付：tenpay_app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客户端支付宝支付：alipay_sdk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客户端类型， wechat, ios, android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remark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redirectUrl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支付宝wap支付alipay_app</w:t>
            </w:r>
          </w:p>
        </w:tc>
      </w:tr>
      <w:tr w:rsidR="00C514FC" w:rsidTr="00C514FC">
        <w:trPr>
          <w:trHeight w:val="743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FC" w:rsidRDefault="00C514FC" w:rsidP="007B0F06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deviceToken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FC" w:rsidRDefault="00C514FC" w:rsidP="007B0F06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友盟device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_token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FC" w:rsidRDefault="00C514FC" w:rsidP="007B0F0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FC" w:rsidRDefault="00C514FC" w:rsidP="007B0F0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FC" w:rsidRDefault="00C514FC" w:rsidP="007B0F06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4FC" w:rsidRDefault="00C514FC" w:rsidP="007B0F06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友盟的device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_token</w:t>
            </w:r>
          </w:p>
        </w:tc>
      </w:tr>
    </w:tbl>
    <w:p w:rsidR="00015298" w:rsidRPr="005977B9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460"/>
        <w:gridCol w:w="933"/>
        <w:gridCol w:w="1112"/>
        <w:gridCol w:w="1604"/>
        <w:gridCol w:w="1994"/>
      </w:tblGrid>
      <w:tr w:rsidR="00015298">
        <w:tc>
          <w:tcPr>
            <w:tcW w:w="142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6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3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9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payType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支付方式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32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0：线下支付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1：在线支付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orderType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: 默认服务订单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1：充值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1A1A1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isPaidByDeposit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余额支付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16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1A1A1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支付方式payType=1选填与</w:t>
            </w:r>
            <w:r>
              <w:rPr>
                <w:rFonts w:ascii="微软雅黑" w:eastAsia="微软雅黑" w:hAnsi="微软雅黑" w:cs="微软雅黑" w:hint="eastAsia"/>
                <w:color w:val="FF0000"/>
                <w:sz w:val="16"/>
                <w:szCs w:val="16"/>
              </w:rPr>
              <w:t>余额支付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至少填一个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微信等第三方：微信支付tenpay_js,支付宝支付alipay_js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客户端app：支付宝支付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_sdk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微信支付tenpay_app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1A1A1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tenpayData</w:t>
            </w:r>
          </w:p>
        </w:tc>
        <w:tc>
          <w:tcPr>
            <w:tcW w:w="1460" w:type="dxa"/>
          </w:tcPr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933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12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4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List数组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alipayData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支付宝返回数据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4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字符串，评价好的可直接提交的URL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</w:pPr>
    </w:p>
    <w:p w:rsidR="00015298" w:rsidRDefault="005066CD">
      <w:pPr>
        <w:jc w:val="left"/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</w:rPr>
        <w:t>微信返回</w:t>
      </w:r>
      <w:r>
        <w:rPr>
          <w:rFonts w:ascii="微软雅黑" w:eastAsia="微软雅黑" w:hAnsi="微软雅黑" w:hint="eastAsia"/>
          <w:sz w:val="16"/>
          <w:szCs w:val="16"/>
        </w:rPr>
        <w:t>tenpayData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458"/>
        <w:gridCol w:w="932"/>
        <w:gridCol w:w="1110"/>
        <w:gridCol w:w="1601"/>
        <w:gridCol w:w="2005"/>
      </w:tblGrid>
      <w:tr w:rsidR="00015298">
        <w:tc>
          <w:tcPr>
            <w:tcW w:w="142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3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00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42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appId</w:t>
            </w:r>
          </w:p>
        </w:tc>
        <w:tc>
          <w:tcPr>
            <w:tcW w:w="145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公众号id</w:t>
            </w:r>
          </w:p>
        </w:tc>
        <w:tc>
          <w:tcPr>
            <w:tcW w:w="93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16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商户注册具有支付权限的公众号成功后即可获得</w:t>
            </w:r>
          </w:p>
        </w:tc>
      </w:tr>
      <w:tr w:rsidR="00015298">
        <w:tc>
          <w:tcPr>
            <w:tcW w:w="142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timeStamp</w:t>
            </w:r>
          </w:p>
        </w:tc>
        <w:tc>
          <w:tcPr>
            <w:tcW w:w="145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时间戳</w:t>
            </w:r>
          </w:p>
        </w:tc>
        <w:tc>
          <w:tcPr>
            <w:tcW w:w="93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32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当前的时间</w:t>
            </w:r>
          </w:p>
        </w:tc>
      </w:tr>
      <w:tr w:rsidR="00015298">
        <w:tc>
          <w:tcPr>
            <w:tcW w:w="142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nonceStr</w:t>
            </w:r>
          </w:p>
        </w:tc>
        <w:tc>
          <w:tcPr>
            <w:tcW w:w="145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随机字符串</w:t>
            </w:r>
          </w:p>
        </w:tc>
        <w:tc>
          <w:tcPr>
            <w:tcW w:w="93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32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随机字符串，不长于32位。</w:t>
            </w:r>
          </w:p>
        </w:tc>
      </w:tr>
      <w:tr w:rsidR="00015298">
        <w:tc>
          <w:tcPr>
            <w:tcW w:w="142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package</w:t>
            </w:r>
          </w:p>
        </w:tc>
        <w:tc>
          <w:tcPr>
            <w:tcW w:w="145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订单详情扩展字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符串</w:t>
            </w:r>
          </w:p>
        </w:tc>
        <w:tc>
          <w:tcPr>
            <w:tcW w:w="93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128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统一下单接口返回的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prepay_id参数值，提交格式如：prepay_id=***</w:t>
            </w:r>
          </w:p>
        </w:tc>
      </w:tr>
      <w:tr w:rsidR="00015298">
        <w:tc>
          <w:tcPr>
            <w:tcW w:w="142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signType</w:t>
            </w:r>
          </w:p>
        </w:tc>
        <w:tc>
          <w:tcPr>
            <w:tcW w:w="145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签名方式</w:t>
            </w:r>
          </w:p>
        </w:tc>
        <w:tc>
          <w:tcPr>
            <w:tcW w:w="93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32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签名算法，暂支持MD5</w:t>
            </w:r>
          </w:p>
        </w:tc>
      </w:tr>
      <w:tr w:rsidR="00015298">
        <w:tc>
          <w:tcPr>
            <w:tcW w:w="142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paySign</w:t>
            </w:r>
          </w:p>
        </w:tc>
        <w:tc>
          <w:tcPr>
            <w:tcW w:w="145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签名</w:t>
            </w:r>
          </w:p>
        </w:tc>
        <w:tc>
          <w:tcPr>
            <w:tcW w:w="93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签名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257302" w:rsidRDefault="00257302" w:rsidP="00257302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秒杀下单-新增-冀骥</w:t>
      </w:r>
    </w:p>
    <w:p w:rsidR="00257302" w:rsidRDefault="00257302" w:rsidP="0025730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257302" w:rsidRDefault="00257302" w:rsidP="00257302">
      <w:pPr>
        <w:ind w:left="1134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提交秒杀订单时调用该接口</w:t>
      </w:r>
    </w:p>
    <w:p w:rsidR="00257302" w:rsidRDefault="00257302" w:rsidP="00257302">
      <w:pPr>
        <w:ind w:left="1134"/>
        <w:rPr>
          <w:rFonts w:ascii="微软雅黑" w:eastAsia="微软雅黑" w:hAnsi="微软雅黑" w:cs="微软雅黑"/>
          <w:szCs w:val="21"/>
        </w:rPr>
      </w:pPr>
      <w:r w:rsidRPr="00257302">
        <w:rPr>
          <w:rFonts w:ascii="微软雅黑" w:eastAsia="微软雅黑" w:hAnsi="微软雅黑" w:cs="微软雅黑"/>
          <w:sz w:val="18"/>
          <w:szCs w:val="18"/>
        </w:rPr>
        <w:t>/spikeorder/genSpikeOrder</w:t>
      </w:r>
    </w:p>
    <w:p w:rsidR="00257302" w:rsidRDefault="00257302" w:rsidP="00257302">
      <w:pPr>
        <w:ind w:left="840"/>
        <w:rPr>
          <w:rFonts w:ascii="微软雅黑" w:eastAsia="微软雅黑" w:hAnsi="微软雅黑"/>
        </w:rPr>
      </w:pPr>
    </w:p>
    <w:p w:rsidR="00257302" w:rsidRDefault="00257302" w:rsidP="0025730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317"/>
        <w:gridCol w:w="1072"/>
        <w:gridCol w:w="1110"/>
        <w:gridCol w:w="1601"/>
        <w:gridCol w:w="2005"/>
      </w:tblGrid>
      <w:tr w:rsidR="00257302" w:rsidTr="00C85A5A">
        <w:tc>
          <w:tcPr>
            <w:tcW w:w="1424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17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2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0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1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005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257302" w:rsidTr="00C85A5A">
        <w:trPr>
          <w:trHeight w:val="283"/>
        </w:trPr>
        <w:tc>
          <w:tcPr>
            <w:tcW w:w="142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userID</w:t>
            </w:r>
          </w:p>
        </w:tc>
        <w:tc>
          <w:tcPr>
            <w:tcW w:w="1317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  <w:tc>
          <w:tcPr>
            <w:tcW w:w="1072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</w:tr>
      <w:tr w:rsidR="00991432" w:rsidTr="00C85A5A">
        <w:trPr>
          <w:trHeight w:val="283"/>
        </w:trPr>
        <w:tc>
          <w:tcPr>
            <w:tcW w:w="1424" w:type="dxa"/>
          </w:tcPr>
          <w:p w:rsidR="00991432" w:rsidRDefault="0099143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91432">
              <w:rPr>
                <w:rFonts w:ascii="微软雅黑" w:eastAsia="微软雅黑" w:hAnsi="微软雅黑" w:cs="微软雅黑"/>
                <w:sz w:val="16"/>
                <w:szCs w:val="16"/>
              </w:rPr>
              <w:t>activityID</w:t>
            </w:r>
          </w:p>
        </w:tc>
        <w:tc>
          <w:tcPr>
            <w:tcW w:w="1317" w:type="dxa"/>
          </w:tcPr>
          <w:p w:rsidR="00991432" w:rsidRDefault="0099143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活动id</w:t>
            </w:r>
          </w:p>
        </w:tc>
        <w:tc>
          <w:tcPr>
            <w:tcW w:w="1072" w:type="dxa"/>
          </w:tcPr>
          <w:p w:rsidR="00991432" w:rsidRDefault="0099143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991432" w:rsidRDefault="0099143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991432" w:rsidRDefault="0099143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991432" w:rsidRDefault="0099143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秒杀活动id</w:t>
            </w:r>
          </w:p>
        </w:tc>
      </w:tr>
      <w:tr w:rsidR="00991432" w:rsidTr="00C85A5A">
        <w:trPr>
          <w:trHeight w:val="283"/>
        </w:trPr>
        <w:tc>
          <w:tcPr>
            <w:tcW w:w="1424" w:type="dxa"/>
          </w:tcPr>
          <w:p w:rsidR="00991432" w:rsidRPr="00991432" w:rsidRDefault="0099143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91432">
              <w:rPr>
                <w:rFonts w:ascii="微软雅黑" w:eastAsia="微软雅黑" w:hAnsi="微软雅黑" w:cs="微软雅黑"/>
                <w:sz w:val="16"/>
                <w:szCs w:val="16"/>
              </w:rPr>
              <w:t>priceID</w:t>
            </w:r>
          </w:p>
        </w:tc>
        <w:tc>
          <w:tcPr>
            <w:tcW w:w="1317" w:type="dxa"/>
          </w:tcPr>
          <w:p w:rsidR="00991432" w:rsidRDefault="0099143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秒杀价格id</w:t>
            </w:r>
          </w:p>
        </w:tc>
        <w:tc>
          <w:tcPr>
            <w:tcW w:w="1072" w:type="dxa"/>
          </w:tcPr>
          <w:p w:rsidR="00991432" w:rsidRDefault="0099143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991432" w:rsidRDefault="0099143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991432" w:rsidRDefault="0099143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</w:tcPr>
          <w:p w:rsidR="00991432" w:rsidRDefault="0099143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启用价格等级时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必录</w:t>
            </w:r>
          </w:p>
        </w:tc>
      </w:tr>
      <w:tr w:rsidR="00257302" w:rsidTr="00C85A5A">
        <w:trPr>
          <w:trHeight w:val="743"/>
        </w:trPr>
        <w:tc>
          <w:tcPr>
            <w:tcW w:w="142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isPaidByDeposit</w:t>
            </w:r>
          </w:p>
        </w:tc>
        <w:tc>
          <w:tcPr>
            <w:tcW w:w="1317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余额支付</w:t>
            </w:r>
          </w:p>
        </w:tc>
        <w:tc>
          <w:tcPr>
            <w:tcW w:w="1072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16</w:t>
            </w:r>
          </w:p>
        </w:tc>
        <w:tc>
          <w:tcPr>
            <w:tcW w:w="1601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257302" w:rsidTr="00C85A5A">
        <w:trPr>
          <w:trHeight w:val="743"/>
        </w:trPr>
        <w:tc>
          <w:tcPr>
            <w:tcW w:w="142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317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1072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微信：tenpay_js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支付宝支付：alipay_app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客户端微信支付：tenpay_app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客户端支付宝支付：alipay_sdk</w:t>
            </w:r>
          </w:p>
        </w:tc>
      </w:tr>
      <w:tr w:rsidR="00257302" w:rsidTr="00C85A5A">
        <w:trPr>
          <w:trHeight w:val="743"/>
        </w:trPr>
        <w:tc>
          <w:tcPr>
            <w:tcW w:w="142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</w:t>
            </w:r>
          </w:p>
        </w:tc>
        <w:tc>
          <w:tcPr>
            <w:tcW w:w="1317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1072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客户端类型， wechat, ios, android</w:t>
            </w:r>
          </w:p>
        </w:tc>
      </w:tr>
      <w:tr w:rsidR="00257302" w:rsidTr="00C85A5A">
        <w:trPr>
          <w:trHeight w:val="743"/>
        </w:trPr>
        <w:tc>
          <w:tcPr>
            <w:tcW w:w="142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redirectUrl</w:t>
            </w:r>
          </w:p>
        </w:tc>
        <w:tc>
          <w:tcPr>
            <w:tcW w:w="1317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072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10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支付宝wap支付alipay_app</w:t>
            </w:r>
          </w:p>
        </w:tc>
      </w:tr>
      <w:tr w:rsidR="00257302" w:rsidTr="00C85A5A">
        <w:trPr>
          <w:trHeight w:val="743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deviceToken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友盟device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_token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友盟的device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_token</w:t>
            </w:r>
          </w:p>
        </w:tc>
      </w:tr>
    </w:tbl>
    <w:p w:rsidR="00257302" w:rsidRPr="005977B9" w:rsidRDefault="00257302" w:rsidP="00257302"/>
    <w:p w:rsidR="00257302" w:rsidRDefault="00257302" w:rsidP="00257302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460"/>
        <w:gridCol w:w="933"/>
        <w:gridCol w:w="1112"/>
        <w:gridCol w:w="1604"/>
        <w:gridCol w:w="1994"/>
      </w:tblGrid>
      <w:tr w:rsidR="00257302" w:rsidTr="00C85A5A">
        <w:tc>
          <w:tcPr>
            <w:tcW w:w="1426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60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33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2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4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94" w:type="dxa"/>
            <w:shd w:val="clear" w:color="auto" w:fill="E6E6E6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749EE" w:rsidTr="00C85A5A">
        <w:tc>
          <w:tcPr>
            <w:tcW w:w="1426" w:type="dxa"/>
          </w:tcPr>
          <w:p w:rsidR="006749EE" w:rsidRDefault="006749EE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749EE">
              <w:rPr>
                <w:rFonts w:ascii="微软雅黑" w:eastAsia="微软雅黑" w:hAnsi="微软雅黑" w:cs="微软雅黑"/>
                <w:sz w:val="16"/>
                <w:szCs w:val="16"/>
              </w:rPr>
              <w:t>orderID</w:t>
            </w:r>
          </w:p>
        </w:tc>
        <w:tc>
          <w:tcPr>
            <w:tcW w:w="1460" w:type="dxa"/>
          </w:tcPr>
          <w:p w:rsidR="006749EE" w:rsidRDefault="006749EE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订单ID</w:t>
            </w:r>
          </w:p>
        </w:tc>
        <w:tc>
          <w:tcPr>
            <w:tcW w:w="933" w:type="dxa"/>
          </w:tcPr>
          <w:p w:rsidR="006749EE" w:rsidRDefault="006749EE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6749EE" w:rsidRDefault="006749EE" w:rsidP="00C85A5A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32</w:t>
            </w:r>
          </w:p>
        </w:tc>
        <w:tc>
          <w:tcPr>
            <w:tcW w:w="1604" w:type="dxa"/>
          </w:tcPr>
          <w:p w:rsidR="006749EE" w:rsidRDefault="006749EE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6749EE" w:rsidRDefault="006749EE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订单号</w:t>
            </w:r>
          </w:p>
        </w:tc>
      </w:tr>
      <w:tr w:rsidR="00257302" w:rsidTr="00C85A5A">
        <w:tc>
          <w:tcPr>
            <w:tcW w:w="1426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payType</w:t>
            </w:r>
          </w:p>
        </w:tc>
        <w:tc>
          <w:tcPr>
            <w:tcW w:w="1460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支付方式</w:t>
            </w:r>
          </w:p>
        </w:tc>
        <w:tc>
          <w:tcPr>
            <w:tcW w:w="933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257302" w:rsidRDefault="00257302" w:rsidP="00C85A5A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32</w:t>
            </w:r>
          </w:p>
        </w:tc>
        <w:tc>
          <w:tcPr>
            <w:tcW w:w="1604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0：线下支付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1：在线支付</w:t>
            </w:r>
          </w:p>
        </w:tc>
      </w:tr>
      <w:tr w:rsidR="00257302" w:rsidTr="00C85A5A">
        <w:tc>
          <w:tcPr>
            <w:tcW w:w="1426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orderType</w:t>
            </w:r>
          </w:p>
        </w:tc>
        <w:tc>
          <w:tcPr>
            <w:tcW w:w="1460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33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257302" w:rsidRDefault="00257302" w:rsidP="00C85A5A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</w:t>
            </w:r>
          </w:p>
        </w:tc>
        <w:tc>
          <w:tcPr>
            <w:tcW w:w="1604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: 默认服务订单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1：充值</w:t>
            </w:r>
          </w:p>
        </w:tc>
      </w:tr>
      <w:tr w:rsidR="00257302" w:rsidTr="00C85A5A">
        <w:tc>
          <w:tcPr>
            <w:tcW w:w="1426" w:type="dxa"/>
          </w:tcPr>
          <w:p w:rsidR="00257302" w:rsidRDefault="00853A94" w:rsidP="00C85A5A">
            <w:pPr>
              <w:jc w:val="left"/>
              <w:rPr>
                <w:rFonts w:ascii="微软雅黑" w:eastAsia="微软雅黑" w:hAnsi="微软雅黑" w:cs="微软雅黑"/>
                <w:color w:val="1A1A1A"/>
                <w:kern w:val="0"/>
                <w:sz w:val="16"/>
                <w:szCs w:val="16"/>
              </w:rPr>
            </w:pPr>
            <w:r w:rsidRPr="00853A94">
              <w:rPr>
                <w:rFonts w:ascii="微软雅黑" w:eastAsia="微软雅黑" w:hAnsi="微软雅黑" w:cs="微软雅黑"/>
                <w:sz w:val="16"/>
                <w:szCs w:val="16"/>
              </w:rPr>
              <w:t>isAccount</w:t>
            </w:r>
          </w:p>
        </w:tc>
        <w:tc>
          <w:tcPr>
            <w:tcW w:w="1460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余额支付</w:t>
            </w:r>
          </w:p>
        </w:tc>
        <w:tc>
          <w:tcPr>
            <w:tcW w:w="933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257302" w:rsidRDefault="00257302" w:rsidP="00C85A5A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16</w:t>
            </w:r>
          </w:p>
        </w:tc>
        <w:tc>
          <w:tcPr>
            <w:tcW w:w="1604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257302" w:rsidTr="00C85A5A">
        <w:tc>
          <w:tcPr>
            <w:tcW w:w="1426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color w:val="1A1A1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460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933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257302" w:rsidRDefault="00257302" w:rsidP="00C85A5A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4" w:type="dxa"/>
          </w:tcPr>
          <w:p w:rsidR="00257302" w:rsidRDefault="00257302" w:rsidP="00C85A5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支付方式payType=1选填与</w:t>
            </w:r>
            <w:r>
              <w:rPr>
                <w:rFonts w:ascii="微软雅黑" w:eastAsia="微软雅黑" w:hAnsi="微软雅黑" w:cs="微软雅黑" w:hint="eastAsia"/>
                <w:color w:val="FF0000"/>
                <w:sz w:val="16"/>
                <w:szCs w:val="16"/>
              </w:rPr>
              <w:t>余额支付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至少填一个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微信等第三方：微信支付tenpay_js,支付宝支付alipay_js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客户端app：支付宝支付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_sdk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微信支付tenpay_app</w:t>
            </w:r>
          </w:p>
          <w:p w:rsidR="00257302" w:rsidRDefault="00257302" w:rsidP="00C85A5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749EE" w:rsidTr="00C85A5A">
        <w:tc>
          <w:tcPr>
            <w:tcW w:w="1426" w:type="dxa"/>
          </w:tcPr>
          <w:p w:rsidR="006749EE" w:rsidRDefault="006749EE" w:rsidP="006749E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isPaidByDeposit</w:t>
            </w:r>
          </w:p>
        </w:tc>
        <w:tc>
          <w:tcPr>
            <w:tcW w:w="1460" w:type="dxa"/>
          </w:tcPr>
          <w:p w:rsidR="006749EE" w:rsidRDefault="006749EE" w:rsidP="006749E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余额支付</w:t>
            </w:r>
          </w:p>
        </w:tc>
        <w:tc>
          <w:tcPr>
            <w:tcW w:w="933" w:type="dxa"/>
          </w:tcPr>
          <w:p w:rsidR="006749EE" w:rsidRDefault="006749EE" w:rsidP="006749E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6749EE" w:rsidRDefault="006749EE" w:rsidP="006749E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604" w:type="dxa"/>
          </w:tcPr>
          <w:p w:rsidR="006749EE" w:rsidRDefault="006749EE" w:rsidP="006749E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6749EE" w:rsidRDefault="006749EE" w:rsidP="006749E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1：使用余额（不使用余额不传）</w:t>
            </w:r>
          </w:p>
        </w:tc>
      </w:tr>
    </w:tbl>
    <w:p w:rsidR="00257302" w:rsidRDefault="00257302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加钟下单-合并-田明辉（这是老接口，新接口请看6.5.3）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代付款的用户可以取消订单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服务名称：/order/addBeltOrder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</w:p>
    <w:p w:rsidR="00015298" w:rsidRDefault="0001529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加钟的原订单ID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充值卡ID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amount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加钟的钟数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加钟的钟数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couponID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卡券ID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75"/>
        <w:gridCol w:w="1051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27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serviceFee</w:t>
            </w:r>
          </w:p>
        </w:tc>
        <w:tc>
          <w:tcPr>
            <w:tcW w:w="127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技师服务费用</w:t>
            </w:r>
          </w:p>
        </w:tc>
        <w:tc>
          <w:tcPr>
            <w:tcW w:w="10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技师服务费用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bedFee</w:t>
            </w:r>
          </w:p>
        </w:tc>
        <w:tc>
          <w:tcPr>
            <w:tcW w:w="127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带床费用</w:t>
            </w:r>
          </w:p>
        </w:tc>
        <w:tc>
          <w:tcPr>
            <w:tcW w:w="10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带床费用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Fee</w:t>
            </w:r>
          </w:p>
        </w:tc>
        <w:tc>
          <w:tcPr>
            <w:tcW w:w="127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交通费用</w:t>
            </w:r>
          </w:p>
        </w:tc>
        <w:tc>
          <w:tcPr>
            <w:tcW w:w="10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totalPrice</w:t>
            </w:r>
          </w:p>
        </w:tc>
        <w:tc>
          <w:tcPr>
            <w:tcW w:w="127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总费用</w:t>
            </w:r>
          </w:p>
        </w:tc>
        <w:tc>
          <w:tcPr>
            <w:tcW w:w="10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总费用</w:t>
            </w:r>
          </w:p>
        </w:tc>
      </w:tr>
      <w:tr w:rsidR="00015298">
        <w:trPr>
          <w:trHeight w:val="5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discountAmount</w:t>
            </w:r>
          </w:p>
        </w:tc>
        <w:tc>
          <w:tcPr>
            <w:tcW w:w="127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  <w:tc>
          <w:tcPr>
            <w:tcW w:w="10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discountName</w:t>
            </w:r>
          </w:p>
        </w:tc>
        <w:tc>
          <w:tcPr>
            <w:tcW w:w="127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  <w:tc>
          <w:tcPr>
            <w:tcW w:w="1051" w:type="dxa"/>
          </w:tcPr>
          <w:p w:rsidR="00015298" w:rsidRDefault="005066C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</w:tr>
    </w:tbl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企业下单-保留-田明辉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企业报名预约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</w:t>
      </w:r>
      <w:r>
        <w:rPr>
          <w:rFonts w:ascii="微软雅黑" w:eastAsia="微软雅黑" w:hAnsi="微软雅黑"/>
        </w:rPr>
        <w:t>order</w:t>
      </w:r>
      <w:r>
        <w:rPr>
          <w:rFonts w:ascii="微软雅黑" w:eastAsia="微软雅黑" w:hAnsi="微软雅黑" w:hint="eastAsia"/>
        </w:rPr>
        <w:t>/companyApplyOrder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companyName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公司名称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公司名称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companyUrl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公司网址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公司网址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companyAddr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ess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公司地址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356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公司地址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employee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Count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公司规模（人）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公司规模（人）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experienceCount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体验人数（人）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体验人数（人）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contact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联系人姓名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'联系人姓名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contact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Tel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联系人电话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联系人电话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remark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statusCode</w:t>
            </w:r>
          </w:p>
        </w:tc>
        <w:tc>
          <w:tcPr>
            <w:tcW w:w="14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状态码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0000表示成功，否则不成功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statusMessage</w:t>
            </w:r>
          </w:p>
        </w:tc>
        <w:tc>
          <w:tcPr>
            <w:tcW w:w="141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错误消息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ok 表示成功，其他不成功</w:t>
            </w:r>
          </w:p>
        </w:tc>
      </w:tr>
    </w:tbl>
    <w:p w:rsidR="00015298" w:rsidRDefault="0001529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015298" w:rsidRDefault="0001529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取消订单-保留-田明辉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代付款的用户可以取消订单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服务名称：/order/cancelOrder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状态码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0000表示评论成功，否则不成功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msg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错误消息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ok 表示成功，其他不成功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683226" w:rsidRPr="00683226" w:rsidRDefault="00683226" w:rsidP="00683226">
      <w:pPr>
        <w:pStyle w:val="3"/>
      </w:pPr>
      <w:r w:rsidRPr="00683226">
        <w:rPr>
          <w:rFonts w:hint="eastAsia"/>
        </w:rPr>
        <w:t>取消</w:t>
      </w:r>
      <w:r>
        <w:rPr>
          <w:rFonts w:hint="eastAsia"/>
        </w:rPr>
        <w:t>秒杀</w:t>
      </w:r>
      <w:r w:rsidRPr="00683226">
        <w:rPr>
          <w:rFonts w:hint="eastAsia"/>
        </w:rPr>
        <w:t>订单</w:t>
      </w:r>
      <w:r w:rsidRPr="00683226">
        <w:rPr>
          <w:rFonts w:hint="eastAsia"/>
        </w:rPr>
        <w:t>-</w:t>
      </w:r>
      <w:r>
        <w:rPr>
          <w:rFonts w:hint="eastAsia"/>
        </w:rPr>
        <w:t>新增</w:t>
      </w:r>
      <w:r w:rsidRPr="00683226">
        <w:rPr>
          <w:rFonts w:hint="eastAsia"/>
        </w:rPr>
        <w:t>-</w:t>
      </w:r>
      <w:r>
        <w:rPr>
          <w:rFonts w:hint="eastAsia"/>
        </w:rPr>
        <w:t>冀骥</w:t>
      </w:r>
    </w:p>
    <w:p w:rsidR="00683226" w:rsidRDefault="00683226" w:rsidP="00683226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683226" w:rsidRDefault="00683226" w:rsidP="006832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用户可以取消待付款状态的秒杀订单</w:t>
      </w:r>
    </w:p>
    <w:p w:rsidR="00683226" w:rsidRDefault="00683226" w:rsidP="006832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</w:t>
      </w:r>
      <w:r w:rsidRPr="00683226">
        <w:rPr>
          <w:rFonts w:ascii="微软雅黑" w:eastAsia="微软雅黑" w:hAnsi="微软雅黑"/>
        </w:rPr>
        <w:t>spikeorder</w:t>
      </w:r>
      <w:r>
        <w:rPr>
          <w:rFonts w:ascii="微软雅黑" w:eastAsia="微软雅黑" w:hAnsi="微软雅黑" w:hint="eastAsia"/>
        </w:rPr>
        <w:t>/</w:t>
      </w:r>
      <w:r w:rsidRPr="00683226">
        <w:rPr>
          <w:rFonts w:ascii="微软雅黑" w:eastAsia="微软雅黑" w:hAnsi="微软雅黑"/>
        </w:rPr>
        <w:t>cancelOrder</w:t>
      </w:r>
    </w:p>
    <w:p w:rsidR="00683226" w:rsidRDefault="00683226" w:rsidP="00683226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683226" w:rsidTr="009C786D">
        <w:tc>
          <w:tcPr>
            <w:tcW w:w="1385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83226" w:rsidTr="009C786D">
        <w:tc>
          <w:tcPr>
            <w:tcW w:w="1385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683226" w:rsidTr="009C786D">
        <w:trPr>
          <w:trHeight w:val="330"/>
        </w:trPr>
        <w:tc>
          <w:tcPr>
            <w:tcW w:w="1385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282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4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</w:tr>
    </w:tbl>
    <w:p w:rsidR="00683226" w:rsidRDefault="00683226" w:rsidP="00683226">
      <w:pPr>
        <w:rPr>
          <w:rFonts w:ascii="微软雅黑" w:eastAsia="微软雅黑" w:hAnsi="微软雅黑"/>
        </w:rPr>
      </w:pPr>
    </w:p>
    <w:p w:rsidR="00683226" w:rsidRDefault="00683226" w:rsidP="00683226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683226" w:rsidTr="009C786D">
        <w:tc>
          <w:tcPr>
            <w:tcW w:w="1385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83226" w:rsidTr="009C786D">
        <w:tc>
          <w:tcPr>
            <w:tcW w:w="1385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1419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状态码</w:t>
            </w:r>
          </w:p>
        </w:tc>
        <w:tc>
          <w:tcPr>
            <w:tcW w:w="907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83226" w:rsidRDefault="00683226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0000表示评论成功，否则不成功</w:t>
            </w:r>
          </w:p>
        </w:tc>
      </w:tr>
      <w:tr w:rsidR="00683226" w:rsidTr="009C786D">
        <w:tc>
          <w:tcPr>
            <w:tcW w:w="1385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msg</w:t>
            </w:r>
          </w:p>
        </w:tc>
        <w:tc>
          <w:tcPr>
            <w:tcW w:w="1419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错误消息</w:t>
            </w:r>
          </w:p>
        </w:tc>
        <w:tc>
          <w:tcPr>
            <w:tcW w:w="907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83226" w:rsidRDefault="00683226" w:rsidP="009C786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683226" w:rsidRDefault="00683226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83226" w:rsidRDefault="00683226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ok 表示成功，其他不成功</w:t>
            </w:r>
          </w:p>
        </w:tc>
      </w:tr>
    </w:tbl>
    <w:p w:rsidR="00683226" w:rsidRDefault="00683226" w:rsidP="00683226">
      <w:pPr>
        <w:rPr>
          <w:rFonts w:ascii="微软雅黑" w:eastAsia="微软雅黑" w:hAnsi="微软雅黑"/>
        </w:rPr>
      </w:pPr>
    </w:p>
    <w:p w:rsidR="00015298" w:rsidRPr="00683226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删除订单-保留-田明辉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015298">
      <w:pPr>
        <w:widowControl/>
        <w:jc w:val="left"/>
        <w:rPr>
          <w:rFonts w:ascii="微软雅黑" w:eastAsia="微软雅黑" w:hAnsi="微软雅黑"/>
        </w:rPr>
      </w:pP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代付款的用户可以取消订单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服务名称：/order/deleteOrder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p w:rsidR="00015298" w:rsidRDefault="0001529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3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statusCode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状态码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0000表示评论成功，否则不成功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statusMessage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错误消息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ok 表示成功，其他不成功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 w:cs="黑体"/>
          <w:sz w:val="22"/>
          <w:szCs w:val="22"/>
        </w:rPr>
      </w:pP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评价订单-变更-娄玉东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评价订单时调用：</w:t>
      </w:r>
      <w:r>
        <w:rPr>
          <w:rFonts w:ascii="微软雅黑" w:eastAsia="微软雅黑" w:hAnsi="微软雅黑" w:hint="eastAsia"/>
          <w:sz w:val="20"/>
          <w:highlight w:val="white"/>
        </w:rPr>
        <w:t>/evaluate/userEvaluate</w:t>
      </w:r>
    </w:p>
    <w:p w:rsidR="00015298" w:rsidRDefault="005066CD">
      <w:pPr>
        <w:pStyle w:val="4"/>
        <w:tabs>
          <w:tab w:val="left" w:pos="5663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 w:hint="eastAsia"/>
        </w:rPr>
        <w:tab/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928"/>
        <w:gridCol w:w="1041"/>
        <w:gridCol w:w="1013"/>
        <w:gridCol w:w="1590"/>
        <w:gridCol w:w="2406"/>
      </w:tblGrid>
      <w:tr w:rsidR="00015298">
        <w:tc>
          <w:tcPr>
            <w:tcW w:w="15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92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1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9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4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2"/>
        </w:trPr>
        <w:tc>
          <w:tcPr>
            <w:tcW w:w="155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orderID</w:t>
            </w:r>
          </w:p>
        </w:tc>
        <w:tc>
          <w:tcPr>
            <w:tcW w:w="92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订单ID</w:t>
            </w:r>
          </w:p>
        </w:tc>
        <w:tc>
          <w:tcPr>
            <w:tcW w:w="104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01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9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4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订单ID</w:t>
            </w:r>
          </w:p>
        </w:tc>
      </w:tr>
      <w:tr w:rsidR="00015298">
        <w:trPr>
          <w:trHeight w:val="90"/>
        </w:trPr>
        <w:tc>
          <w:tcPr>
            <w:tcW w:w="155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userID</w:t>
            </w:r>
          </w:p>
        </w:tc>
        <w:tc>
          <w:tcPr>
            <w:tcW w:w="92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  <w:tc>
          <w:tcPr>
            <w:tcW w:w="104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01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9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4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55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skillScore</w:t>
            </w:r>
          </w:p>
        </w:tc>
        <w:tc>
          <w:tcPr>
            <w:tcW w:w="92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技师分数</w:t>
            </w:r>
          </w:p>
        </w:tc>
        <w:tc>
          <w:tcPr>
            <w:tcW w:w="104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101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11</w:t>
            </w:r>
          </w:p>
        </w:tc>
        <w:tc>
          <w:tcPr>
            <w:tcW w:w="159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4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技师分数，满分为5分</w:t>
            </w:r>
          </w:p>
        </w:tc>
      </w:tr>
      <w:tr w:rsidR="00015298">
        <w:trPr>
          <w:trHeight w:val="283"/>
        </w:trPr>
        <w:tc>
          <w:tcPr>
            <w:tcW w:w="155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projectScore</w:t>
            </w:r>
          </w:p>
        </w:tc>
        <w:tc>
          <w:tcPr>
            <w:tcW w:w="92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  <w:tc>
          <w:tcPr>
            <w:tcW w:w="104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101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11</w:t>
            </w:r>
          </w:p>
        </w:tc>
        <w:tc>
          <w:tcPr>
            <w:tcW w:w="159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4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 满分为5分</w:t>
            </w:r>
          </w:p>
        </w:tc>
      </w:tr>
      <w:tr w:rsidR="00015298">
        <w:trPr>
          <w:trHeight w:val="283"/>
        </w:trPr>
        <w:tc>
          <w:tcPr>
            <w:tcW w:w="155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storeScore</w:t>
            </w:r>
          </w:p>
        </w:tc>
        <w:tc>
          <w:tcPr>
            <w:tcW w:w="92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</w:t>
            </w:r>
          </w:p>
        </w:tc>
        <w:tc>
          <w:tcPr>
            <w:tcW w:w="104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101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11</w:t>
            </w:r>
          </w:p>
        </w:tc>
        <w:tc>
          <w:tcPr>
            <w:tcW w:w="159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4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 满分为5分</w:t>
            </w:r>
          </w:p>
        </w:tc>
      </w:tr>
      <w:tr w:rsidR="00015298">
        <w:trPr>
          <w:trHeight w:val="283"/>
        </w:trPr>
        <w:tc>
          <w:tcPr>
            <w:tcW w:w="155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remark</w:t>
            </w:r>
          </w:p>
        </w:tc>
        <w:tc>
          <w:tcPr>
            <w:tcW w:w="92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评论内容</w:t>
            </w:r>
          </w:p>
        </w:tc>
        <w:tc>
          <w:tcPr>
            <w:tcW w:w="104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01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9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4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评论内容</w:t>
            </w:r>
          </w:p>
        </w:tc>
      </w:tr>
      <w:tr w:rsidR="00015298">
        <w:trPr>
          <w:trHeight w:val="283"/>
        </w:trPr>
        <w:tc>
          <w:tcPr>
            <w:tcW w:w="155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tags</w:t>
            </w:r>
          </w:p>
        </w:tc>
        <w:tc>
          <w:tcPr>
            <w:tcW w:w="92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评价标签</w:t>
            </w:r>
          </w:p>
        </w:tc>
        <w:tc>
          <w:tcPr>
            <w:tcW w:w="104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01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9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40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评价标签，多个逗号分隔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65"/>
        <w:gridCol w:w="936"/>
        <w:gridCol w:w="1116"/>
        <w:gridCol w:w="1609"/>
        <w:gridCol w:w="1973"/>
      </w:tblGrid>
      <w:tr w:rsidR="00015298">
        <w:tc>
          <w:tcPr>
            <w:tcW w:w="1430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65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36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6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430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65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6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16" w:type="dxa"/>
          </w:tcPr>
          <w:p w:rsidR="00015298" w:rsidRDefault="00015298">
            <w:pPr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09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973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查询评价-变更-娄玉东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rPr>
          <w:rFonts w:ascii="微软雅黑" w:eastAsia="微软雅黑" w:hAnsi="微软雅黑"/>
          <w:sz w:val="20"/>
          <w:highlight w:val="white"/>
        </w:rPr>
      </w:pPr>
      <w:r>
        <w:rPr>
          <w:rFonts w:ascii="微软雅黑" w:eastAsia="微软雅黑" w:hAnsi="微软雅黑" w:hint="eastAsia"/>
          <w:sz w:val="20"/>
          <w:highlight w:val="white"/>
        </w:rPr>
        <w:t>获取评价内容时：/evaluate/evaluateList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324"/>
        <w:gridCol w:w="1078"/>
        <w:gridCol w:w="1116"/>
        <w:gridCol w:w="1609"/>
        <w:gridCol w:w="1973"/>
      </w:tblGrid>
      <w:tr w:rsidR="00015298">
        <w:tc>
          <w:tcPr>
            <w:tcW w:w="14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2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37"/>
        </w:trPr>
        <w:tc>
          <w:tcPr>
            <w:tcW w:w="14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3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07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ID(门店，项目，技师 id  用type区分)</w:t>
            </w:r>
          </w:p>
        </w:tc>
      </w:tr>
      <w:tr w:rsidR="00015298">
        <w:trPr>
          <w:trHeight w:val="229"/>
        </w:trPr>
        <w:tc>
          <w:tcPr>
            <w:tcW w:w="14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type</w:t>
            </w:r>
          </w:p>
        </w:tc>
        <w:tc>
          <w:tcPr>
            <w:tcW w:w="13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107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 是门店，1是 项目，是技师</w:t>
            </w:r>
          </w:p>
        </w:tc>
      </w:tr>
      <w:tr w:rsidR="00015298">
        <w:trPr>
          <w:trHeight w:val="229"/>
        </w:trPr>
        <w:tc>
          <w:tcPr>
            <w:tcW w:w="14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tagID</w:t>
            </w:r>
          </w:p>
        </w:tc>
        <w:tc>
          <w:tcPr>
            <w:tcW w:w="13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标签ID</w:t>
            </w:r>
          </w:p>
        </w:tc>
        <w:tc>
          <w:tcPr>
            <w:tcW w:w="107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6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64</w:t>
            </w: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O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标签ID</w:t>
            </w:r>
          </w:p>
        </w:tc>
      </w:tr>
      <w:tr w:rsidR="00015298">
        <w:trPr>
          <w:trHeight w:val="229"/>
        </w:trPr>
        <w:tc>
          <w:tcPr>
            <w:tcW w:w="14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3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7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11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29"/>
        </w:trPr>
        <w:tc>
          <w:tcPr>
            <w:tcW w:w="14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3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7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11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/>
        </w:rPr>
      </w:pPr>
    </w:p>
    <w:p w:rsidR="00015298" w:rsidRDefault="005066CD">
      <w:pPr>
        <w:pStyle w:val="4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1478"/>
        <w:gridCol w:w="1217"/>
        <w:gridCol w:w="854"/>
        <w:gridCol w:w="1623"/>
        <w:gridCol w:w="2018"/>
      </w:tblGrid>
      <w:tr w:rsidR="00015298">
        <w:tc>
          <w:tcPr>
            <w:tcW w:w="13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7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21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2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0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90"/>
        </w:trPr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tagList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标签列表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54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评价标签列表</w:t>
            </w:r>
          </w:p>
        </w:tc>
      </w:tr>
      <w:tr w:rsidR="00015298"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evalList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列表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54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列表</w:t>
            </w:r>
          </w:p>
        </w:tc>
      </w:tr>
    </w:tbl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16"/>
          <w:szCs w:val="16"/>
        </w:rPr>
        <w:t>tagList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1478"/>
        <w:gridCol w:w="1217"/>
        <w:gridCol w:w="854"/>
        <w:gridCol w:w="1623"/>
        <w:gridCol w:w="2018"/>
      </w:tblGrid>
      <w:tr w:rsidR="00015298">
        <w:trPr>
          <w:trHeight w:val="90"/>
        </w:trPr>
        <w:tc>
          <w:tcPr>
            <w:tcW w:w="133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7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21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2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0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ID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标签ID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4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标签ID</w:t>
            </w:r>
          </w:p>
        </w:tc>
      </w:tr>
      <w:tr w:rsidR="00015298"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tagName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标签内容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4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标签内容</w:t>
            </w:r>
          </w:p>
        </w:tc>
      </w:tr>
      <w:tr w:rsidR="00015298"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totalCount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数量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数量</w:t>
            </w:r>
          </w:p>
        </w:tc>
      </w:tr>
      <w:tr w:rsidR="00015298">
        <w:tc>
          <w:tcPr>
            <w:tcW w:w="133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tagCategory</w:t>
            </w:r>
          </w:p>
        </w:tc>
        <w:tc>
          <w:tcPr>
            <w:tcW w:w="147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标签分类</w:t>
            </w:r>
          </w:p>
        </w:tc>
        <w:tc>
          <w:tcPr>
            <w:tcW w:w="121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2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18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0固化标签{全部，好评，差评}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 后台维护的标签</w:t>
            </w:r>
          </w:p>
        </w:tc>
      </w:tr>
    </w:tbl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evalList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460"/>
        <w:gridCol w:w="933"/>
        <w:gridCol w:w="1112"/>
        <w:gridCol w:w="1604"/>
        <w:gridCol w:w="1994"/>
      </w:tblGrid>
      <w:tr w:rsidR="00015298">
        <w:tc>
          <w:tcPr>
            <w:tcW w:w="142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6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3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9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用户头像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用户头像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评价用户名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评价用户名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分数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11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11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分数，满分为5分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remark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评价内容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评价内容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evalTime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评价时间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</w:t>
            </w:r>
          </w:p>
        </w:tc>
        <w:tc>
          <w:tcPr>
            <w:tcW w:w="11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评价时间 (yyyy-MM-dd HH:mm:ss)</w:t>
            </w:r>
          </w:p>
        </w:tc>
      </w:tr>
    </w:tbl>
    <w:p w:rsidR="00015298" w:rsidRDefault="0001529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查询订单数量-新增-田明辉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 xml:space="preserve"> publicorder</w:t>
      </w:r>
      <w:r>
        <w:rPr>
          <w:rFonts w:ascii="微软雅黑" w:eastAsia="微软雅黑" w:hAnsi="微软雅黑" w:hint="eastAsia"/>
        </w:rPr>
        <w:t>/getOrderCount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113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获取订单数量，包括未支付，待服务，但评论，已完成，全部的数量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用户ID</w:t>
            </w:r>
          </w:p>
        </w:tc>
      </w:tr>
    </w:tbl>
    <w:p w:rsidR="00015298" w:rsidRDefault="00015298">
      <w:pPr>
        <w:ind w:left="1134"/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unpaidCount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未支付数量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未支付数量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unservedCount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待服务数量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待服务数量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uncommentedCount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待评论数量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待评论数量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sum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全部数量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全部数量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查询订单列表-变更-田明辉</w:t>
      </w:r>
    </w:p>
    <w:p w:rsidR="00015298" w:rsidRDefault="005066CD">
      <w:pPr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 w:hint="eastAsia"/>
          <w:color w:val="000000"/>
          <w:sz w:val="20"/>
        </w:rPr>
        <w:t>/</w:t>
      </w:r>
      <w:r>
        <w:rPr>
          <w:rFonts w:ascii="微软雅黑" w:eastAsia="微软雅黑" w:hAnsi="微软雅黑"/>
          <w:color w:val="000000"/>
          <w:sz w:val="20"/>
        </w:rPr>
        <w:t>userOrderList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获取用户的订单列表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orderStatus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1待支付（确认订单），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2待服务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3待评论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 全部</w:t>
            </w:r>
          </w:p>
          <w:p w:rsidR="008629D4" w:rsidRDefault="008629D4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未完成</w:t>
            </w:r>
          </w:p>
          <w:p w:rsidR="008629D4" w:rsidRDefault="008629D4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已完成</w:t>
            </w:r>
          </w:p>
        </w:tc>
      </w:tr>
      <w:tr w:rsidR="00397265">
        <w:trPr>
          <w:trHeight w:val="371"/>
        </w:trPr>
        <w:tc>
          <w:tcPr>
            <w:tcW w:w="1385" w:type="dxa"/>
          </w:tcPr>
          <w:p w:rsidR="00397265" w:rsidRDefault="0039726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282" w:type="dxa"/>
          </w:tcPr>
          <w:p w:rsidR="00397265" w:rsidRDefault="0039726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1044" w:type="dxa"/>
          </w:tcPr>
          <w:p w:rsidR="00397265" w:rsidRDefault="0039726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397265" w:rsidRDefault="0039726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397265" w:rsidRDefault="0039726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397265" w:rsidRDefault="0039726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 普通订单</w:t>
            </w:r>
          </w:p>
          <w:p w:rsidR="00397265" w:rsidRDefault="0039726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闪付订单</w:t>
            </w:r>
          </w:p>
          <w:p w:rsidR="00397265" w:rsidRDefault="0039726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 秒杀订单</w:t>
            </w:r>
          </w:p>
          <w:p w:rsidR="00397265" w:rsidRDefault="0039726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多个类型逗号连接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83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90"/>
        <w:gridCol w:w="998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orderList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订单列表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98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订单列表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90"/>
        <w:gridCol w:w="998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015298">
        <w:trPr>
          <w:trHeight w:val="382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382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erviceName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Start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serviceEndTime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payment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1待支付（确认订单），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已支付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3进行中（技师出发），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 服务中（开始服务）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 完成（未评论）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 已评论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-1 取消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-2 关闭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-3 已退款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storeTel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workerIcon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serviceIcon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服务图片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服务图片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“1”或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为一般订单；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是闪付订单</w:t>
            </w:r>
          </w:p>
          <w:p w:rsidR="00FB2FCD" w:rsidRDefault="00FB2FCD" w:rsidP="00FB2F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“3”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是秒杀订单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clientArea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clientAddress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serviceType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服务订单类型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到店，2 到店上门，3 华佗上门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Extended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是否加过钟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0没有加过钟，1 加过钟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isExtensible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是否可加钟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0不可以加钟，1可加钟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storeIcon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店铺图片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下单手机号</w:t>
            </w:r>
          </w:p>
        </w:tc>
        <w:tc>
          <w:tcPr>
            <w:tcW w:w="99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99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下单手机号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653DB7" w:rsidRDefault="00653DB7" w:rsidP="00653DB7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查询订单列表门店版-新增-张冉</w:t>
      </w:r>
    </w:p>
    <w:p w:rsidR="00653DB7" w:rsidRDefault="00653DB7" w:rsidP="00653DB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653DB7" w:rsidRDefault="00653DB7" w:rsidP="00653DB7">
      <w:pPr>
        <w:ind w:left="714" w:firstLine="42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storeOrderList</w:t>
      </w:r>
    </w:p>
    <w:p w:rsidR="00653DB7" w:rsidRPr="00653DB7" w:rsidRDefault="00653DB7" w:rsidP="00653DB7">
      <w:pPr>
        <w:ind w:left="714" w:firstLine="420"/>
        <w:rPr>
          <w:rFonts w:ascii="微软雅黑" w:eastAsia="微软雅黑" w:hAnsi="微软雅黑"/>
          <w:color w:val="000000"/>
          <w:sz w:val="20"/>
        </w:rPr>
      </w:pPr>
    </w:p>
    <w:p w:rsidR="00653DB7" w:rsidRDefault="00653DB7" w:rsidP="00653DB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653DB7" w:rsidTr="002A4B0F">
        <w:tc>
          <w:tcPr>
            <w:tcW w:w="1385" w:type="dxa"/>
            <w:shd w:val="clear" w:color="auto" w:fill="E6E6E6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53DB7" w:rsidTr="002A4B0F">
        <w:trPr>
          <w:trHeight w:val="371"/>
        </w:trPr>
        <w:tc>
          <w:tcPr>
            <w:tcW w:w="1385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storeID</w:t>
            </w:r>
          </w:p>
        </w:tc>
        <w:tc>
          <w:tcPr>
            <w:tcW w:w="1282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1044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</w:tr>
      <w:tr w:rsidR="00653DB7" w:rsidTr="002A4B0F">
        <w:trPr>
          <w:trHeight w:val="371"/>
        </w:trPr>
        <w:tc>
          <w:tcPr>
            <w:tcW w:w="1385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orderStatus</w:t>
            </w:r>
          </w:p>
        </w:tc>
        <w:tc>
          <w:tcPr>
            <w:tcW w:w="1282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1044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653DB7" w:rsidRDefault="006F5143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  <w:r w:rsidR="006F5143">
              <w:rPr>
                <w:rFonts w:ascii="微软雅黑" w:eastAsia="微软雅黑" w:hAnsi="微软雅黑" w:hint="eastAsia"/>
                <w:sz w:val="16"/>
                <w:szCs w:val="16"/>
              </w:rPr>
              <w:t>待服务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</w:p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 w:rsidR="006F5143">
              <w:rPr>
                <w:rFonts w:ascii="微软雅黑" w:eastAsia="微软雅黑" w:hAnsi="微软雅黑" w:hint="eastAsia"/>
                <w:sz w:val="16"/>
                <w:szCs w:val="16"/>
              </w:rPr>
              <w:t>已完成</w:t>
            </w:r>
            <w:r w:rsidR="006F5143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  <w:r w:rsidR="006F5143">
              <w:rPr>
                <w:rFonts w:ascii="微软雅黑" w:eastAsia="微软雅黑" w:hAnsi="微软雅黑" w:hint="eastAsia"/>
                <w:sz w:val="16"/>
                <w:szCs w:val="16"/>
              </w:rPr>
              <w:t>已取消</w:t>
            </w:r>
          </w:p>
          <w:p w:rsidR="00653DB7" w:rsidRDefault="004A238C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 全部</w:t>
            </w:r>
          </w:p>
        </w:tc>
      </w:tr>
      <w:tr w:rsidR="00A60B78" w:rsidTr="002A4B0F">
        <w:trPr>
          <w:trHeight w:val="371"/>
        </w:trPr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ype</w:t>
            </w:r>
          </w:p>
        </w:tc>
        <w:tc>
          <w:tcPr>
            <w:tcW w:w="1282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1044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 普通订单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 闪付订单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为空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全部</w:t>
            </w:r>
          </w:p>
        </w:tc>
      </w:tr>
      <w:tr w:rsidR="00653DB7" w:rsidTr="002A4B0F">
        <w:trPr>
          <w:trHeight w:val="283"/>
        </w:trPr>
        <w:tc>
          <w:tcPr>
            <w:tcW w:w="1385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82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44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653DB7" w:rsidTr="002A4B0F">
        <w:trPr>
          <w:trHeight w:val="283"/>
        </w:trPr>
        <w:tc>
          <w:tcPr>
            <w:tcW w:w="1385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82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44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653DB7" w:rsidRDefault="00653DB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653DB7" w:rsidRDefault="00653DB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653DB7" w:rsidRDefault="00653DB7" w:rsidP="00653DB7"/>
    <w:p w:rsidR="00A60B78" w:rsidRDefault="00A60B78" w:rsidP="00A60B78">
      <w:pPr>
        <w:pStyle w:val="4"/>
      </w:pPr>
      <w:r w:rsidRPr="00A60B78">
        <w:rPr>
          <w:rFonts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90"/>
        <w:gridCol w:w="998"/>
        <w:gridCol w:w="1558"/>
        <w:gridCol w:w="2179"/>
      </w:tblGrid>
      <w:tr w:rsidR="00A60B78" w:rsidTr="002A4B0F">
        <w:tc>
          <w:tcPr>
            <w:tcW w:w="1385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0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8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60B78" w:rsidTr="002A4B0F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990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998" w:type="dxa"/>
          </w:tcPr>
          <w:p w:rsidR="00A60B78" w:rsidRDefault="00A60B78" w:rsidP="002A4B0F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A60B78" w:rsidTr="002A4B0F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990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998" w:type="dxa"/>
          </w:tcPr>
          <w:p w:rsidR="00A60B78" w:rsidRDefault="00A60B78" w:rsidP="002A4B0F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A60B78" w:rsidTr="002A4B0F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orderList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订单列表</w:t>
            </w:r>
          </w:p>
        </w:tc>
        <w:tc>
          <w:tcPr>
            <w:tcW w:w="990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998" w:type="dxa"/>
          </w:tcPr>
          <w:p w:rsidR="00A60B78" w:rsidRDefault="00A60B78" w:rsidP="002A4B0F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订单列表</w:t>
            </w:r>
          </w:p>
        </w:tc>
      </w:tr>
    </w:tbl>
    <w:p w:rsidR="00A60B78" w:rsidRPr="00A60B78" w:rsidRDefault="00A60B78" w:rsidP="00A60B78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882"/>
        <w:gridCol w:w="1106"/>
        <w:gridCol w:w="1558"/>
        <w:gridCol w:w="2179"/>
      </w:tblGrid>
      <w:tr w:rsidR="00A60B78" w:rsidTr="00F17BC4">
        <w:tc>
          <w:tcPr>
            <w:tcW w:w="1385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882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06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A60B78" w:rsidTr="00F17BC4">
        <w:trPr>
          <w:trHeight w:val="382"/>
        </w:trPr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serviceID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A60B78" w:rsidTr="00F17BC4">
        <w:trPr>
          <w:trHeight w:val="382"/>
        </w:trPr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erviceName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Start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Time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serviceEndTime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</w:tr>
      <w:tr w:rsidR="00B752D7" w:rsidTr="00F17BC4">
        <w:tc>
          <w:tcPr>
            <w:tcW w:w="1385" w:type="dxa"/>
          </w:tcPr>
          <w:p w:rsidR="00B752D7" w:rsidRDefault="00B752D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cancelTime</w:t>
            </w:r>
          </w:p>
        </w:tc>
        <w:tc>
          <w:tcPr>
            <w:tcW w:w="1419" w:type="dxa"/>
          </w:tcPr>
          <w:p w:rsidR="00B752D7" w:rsidRDefault="00B752D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取消时间</w:t>
            </w:r>
          </w:p>
        </w:tc>
        <w:tc>
          <w:tcPr>
            <w:tcW w:w="882" w:type="dxa"/>
          </w:tcPr>
          <w:p w:rsidR="00B752D7" w:rsidRDefault="00B752D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B752D7" w:rsidRDefault="00B752D7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B752D7" w:rsidRDefault="001F22F2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B752D7" w:rsidRDefault="00B752D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取消时间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payment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1待支付（确认订单），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已支付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3进行中（技师出发），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 服务中（开始服务）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 完成（未评论）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 已评论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-1 取消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-2 关闭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-3 已退款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storeTel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店铺电话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orkerName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workerIcon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serviceIcon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服务图片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服务图片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“1”或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为一般订单；</w:t>
            </w:r>
          </w:p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是闪付订单</w:t>
            </w:r>
          </w:p>
        </w:tc>
      </w:tr>
      <w:tr w:rsidR="00F17BC4" w:rsidTr="00F17BC4">
        <w:tc>
          <w:tcPr>
            <w:tcW w:w="1385" w:type="dxa"/>
          </w:tcPr>
          <w:p w:rsidR="00F17BC4" w:rsidRDefault="00F17BC4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verifyCode</w:t>
            </w:r>
          </w:p>
        </w:tc>
        <w:tc>
          <w:tcPr>
            <w:tcW w:w="1419" w:type="dxa"/>
          </w:tcPr>
          <w:p w:rsidR="00F17BC4" w:rsidRDefault="00F17BC4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  <w:tc>
          <w:tcPr>
            <w:tcW w:w="882" w:type="dxa"/>
          </w:tcPr>
          <w:p w:rsidR="00F17BC4" w:rsidRDefault="00F17BC4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F17BC4" w:rsidRDefault="00F17BC4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17BC4" w:rsidRDefault="00F17BC4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17BC4" w:rsidRDefault="00F17BC4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clientArea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clientAddress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serviceType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服务订单类型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到店，2 到店上门，3 华佗上门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Extended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是否加过钟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0没有加过钟，1 加过钟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isExtensible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是否可加钟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0不可以加钟，1可加钟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orderTime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storeIcon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店铺图片</w:t>
            </w:r>
          </w:p>
        </w:tc>
      </w:tr>
      <w:tr w:rsidR="00A60B78" w:rsidTr="00F17BC4">
        <w:tc>
          <w:tcPr>
            <w:tcW w:w="1385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下单手机号</w:t>
            </w:r>
          </w:p>
        </w:tc>
        <w:tc>
          <w:tcPr>
            <w:tcW w:w="882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6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A60B78" w:rsidRDefault="00A60B78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A60B78" w:rsidRDefault="00A60B78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下单手机号</w:t>
            </w:r>
          </w:p>
        </w:tc>
      </w:tr>
      <w:tr w:rsidR="00BF1DF1" w:rsidTr="00BF1DF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Default="00BF1DF1" w:rsidP="00E7193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dobackTime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退款时间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BF1DF1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退款时间</w:t>
            </w:r>
          </w:p>
        </w:tc>
      </w:tr>
      <w:tr w:rsidR="00BF1DF1" w:rsidTr="00BF1DF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Default="00BF1DF1" w:rsidP="00E7193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ckDesc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退款原因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BF1DF1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 w:rsidRPr="00BF1DF1"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DF1" w:rsidRPr="00BF1DF1" w:rsidRDefault="00BF1DF1" w:rsidP="00E71931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F1DF1">
              <w:rPr>
                <w:rFonts w:ascii="微软雅黑" w:eastAsia="微软雅黑" w:hAnsi="微软雅黑" w:cs="微软雅黑" w:hint="eastAsia"/>
                <w:sz w:val="16"/>
                <w:szCs w:val="16"/>
              </w:rPr>
              <w:t>退款原因</w:t>
            </w:r>
          </w:p>
        </w:tc>
      </w:tr>
    </w:tbl>
    <w:p w:rsidR="00A60B78" w:rsidRPr="00653DB7" w:rsidRDefault="00A60B78" w:rsidP="00653DB7"/>
    <w:p w:rsidR="00653DB7" w:rsidRDefault="00653DB7" w:rsidP="00653DB7">
      <w:pPr>
        <w:ind w:left="714" w:firstLine="420"/>
        <w:rPr>
          <w:rFonts w:ascii="微软雅黑" w:eastAsia="微软雅黑" w:hAnsi="微软雅黑"/>
          <w:color w:val="000000"/>
          <w:sz w:val="20"/>
        </w:rPr>
      </w:pPr>
    </w:p>
    <w:p w:rsidR="00653DB7" w:rsidRDefault="00653DB7" w:rsidP="00653DB7">
      <w:pPr>
        <w:ind w:left="714" w:firstLine="420"/>
        <w:rPr>
          <w:rFonts w:ascii="微软雅黑" w:eastAsia="微软雅黑" w:hAnsi="微软雅黑"/>
        </w:rPr>
      </w:pPr>
    </w:p>
    <w:p w:rsidR="00653DB7" w:rsidRPr="00653DB7" w:rsidRDefault="00653DB7" w:rsidP="00653DB7"/>
    <w:p w:rsidR="00653DB7" w:rsidRPr="00653DB7" w:rsidRDefault="00653DB7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查询订单详情-变更-田明辉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userOrderDetail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获取用户订单的详情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amount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钟数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钟数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Icon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total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Price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rice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discountAmount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discountName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Start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serviceEndTime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workerDepartureTime 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技师出发时间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技师出发时间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transportationFee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bedFee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床费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床费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memo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couponpay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卡券支付金额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卡券支付金额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payment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1待支付（确认订单），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已支付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3进行中（技师出发），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 服务中（开始服务）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 完成（未评论）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 已评论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-1 取消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-2 关闭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-3 已退款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workerIcon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workerGrade 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workerGender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clientGender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clientAddress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clientArea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clientMobile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duration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“1”或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为一般订单；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是闪付订单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orderClass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服务订单类型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到店，2 到店上门，3 华佗上门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dobackTime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</w:tr>
      <w:tr w:rsidR="00015298">
        <w:trPr>
          <w:trHeight w:val="422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actualBeginTime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实际开始时间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实际开始时间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actualEndTime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实际结束时间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实际结束时间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下单电话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目前闪付中存有手机号 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verifyCode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ver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fyTime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00" w:firstLine="16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Extended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是否加过钟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0没有加过钟，1 加过钟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ExtentionInfo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加钟信息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JSONObject</w:t>
            </w: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{“0.5”:{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“1.0”:{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“1.5”:{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“4.0”:{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serviceFee：服务费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transportationFee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：交通费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isExtensible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是否可加钟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0不可以加钟，1可加钟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commentCount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skillScore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技师分数，满分5分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rderCount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N 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storeIcon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店铺图片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门店经度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门店纬度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storeContactTel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</w:tr>
    </w:tbl>
    <w:p w:rsidR="004E46E0" w:rsidRDefault="004E46E0" w:rsidP="004E46E0">
      <w:pPr>
        <w:pStyle w:val="3"/>
        <w:tabs>
          <w:tab w:val="clear" w:pos="879"/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查询订单详情门店版-新增-张冉</w:t>
      </w:r>
    </w:p>
    <w:p w:rsidR="00137038" w:rsidRDefault="00137038" w:rsidP="00137038">
      <w:pPr>
        <w:pStyle w:val="4"/>
      </w:pPr>
      <w:r>
        <w:rPr>
          <w:rFonts w:hint="eastAsia"/>
        </w:rPr>
        <w:t>概要说明</w:t>
      </w:r>
    </w:p>
    <w:p w:rsidR="00137038" w:rsidRDefault="00137038" w:rsidP="00137038">
      <w:pPr>
        <w:ind w:left="714" w:firstLine="420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publicorder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storeOrderDetail</w:t>
      </w:r>
    </w:p>
    <w:p w:rsidR="00D80B47" w:rsidRDefault="00D80B47" w:rsidP="00D80B4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D80B47" w:rsidTr="002A4B0F">
        <w:tc>
          <w:tcPr>
            <w:tcW w:w="1385" w:type="dxa"/>
            <w:shd w:val="clear" w:color="auto" w:fill="E6E6E6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80B47" w:rsidTr="002A4B0F">
        <w:trPr>
          <w:trHeight w:val="371"/>
        </w:trPr>
        <w:tc>
          <w:tcPr>
            <w:tcW w:w="1385" w:type="dxa"/>
          </w:tcPr>
          <w:p w:rsidR="00D80B47" w:rsidRDefault="00D80B4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storeID</w:t>
            </w:r>
          </w:p>
        </w:tc>
        <w:tc>
          <w:tcPr>
            <w:tcW w:w="1282" w:type="dxa"/>
          </w:tcPr>
          <w:p w:rsidR="00D80B47" w:rsidRDefault="00D80B4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1044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</w:tr>
      <w:tr w:rsidR="00D80B47" w:rsidTr="002A4B0F">
        <w:trPr>
          <w:trHeight w:val="371"/>
        </w:trPr>
        <w:tc>
          <w:tcPr>
            <w:tcW w:w="1385" w:type="dxa"/>
          </w:tcPr>
          <w:p w:rsidR="00D80B47" w:rsidRDefault="00D80B4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  <w:p w:rsidR="00D80B47" w:rsidRDefault="00D80B4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82" w:type="dxa"/>
          </w:tcPr>
          <w:p w:rsidR="00D80B47" w:rsidRDefault="00D80B47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4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0B47" w:rsidRDefault="00D80B47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</w:tbl>
    <w:p w:rsidR="00D80B47" w:rsidRPr="00D80B47" w:rsidRDefault="00D80B47" w:rsidP="00D80B47"/>
    <w:p w:rsidR="008B48D5" w:rsidRDefault="008B48D5" w:rsidP="008B48D5">
      <w:pPr>
        <w:pStyle w:val="4"/>
        <w:numPr>
          <w:ilvl w:val="3"/>
          <w:numId w:val="24"/>
        </w:numPr>
        <w:rPr>
          <w:rFonts w:ascii="微软雅黑" w:eastAsia="微软雅黑" w:hAnsi="微软雅黑"/>
        </w:rPr>
      </w:pPr>
      <w:r w:rsidRPr="008B48D5"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8B48D5" w:rsidTr="002A4B0F">
        <w:tc>
          <w:tcPr>
            <w:tcW w:w="1385" w:type="dxa"/>
            <w:shd w:val="clear" w:color="auto" w:fill="E6E6E6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amount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钟数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钟数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Icon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total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Price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rice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discountAmount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discountName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Start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Time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serviceEndTime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workerDepartureTime 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技师出发时间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技师出发时间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transportationFee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交通费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bedFee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床费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床费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memo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couponpay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卡券支付金额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卡券支付金额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payment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1待支付（确认订单），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已支付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3进行中（技师出发），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 服务中（开始服务）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 完成（未评论）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 已评论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-1 取消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-2 关闭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-3 已退款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storeName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orkerName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workerIcon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技师头像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workerGrade 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workerGender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技师性别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clientName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clientGender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clientAddress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clientArea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clientMobile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duration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“1”或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为一般订单；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是闪付订单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orderClass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服务订单类型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到店，2 到店上门，3 华佗上门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orderTime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dobackTime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</w:tr>
      <w:tr w:rsidR="00F87B2A" w:rsidTr="002A4B0F">
        <w:tc>
          <w:tcPr>
            <w:tcW w:w="1385" w:type="dxa"/>
          </w:tcPr>
          <w:p w:rsidR="00F87B2A" w:rsidRDefault="00F87B2A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ckDesc</w:t>
            </w:r>
          </w:p>
        </w:tc>
        <w:tc>
          <w:tcPr>
            <w:tcW w:w="1419" w:type="dxa"/>
          </w:tcPr>
          <w:p w:rsidR="00F87B2A" w:rsidRDefault="00F87B2A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退款原因</w:t>
            </w:r>
          </w:p>
        </w:tc>
        <w:tc>
          <w:tcPr>
            <w:tcW w:w="907" w:type="dxa"/>
          </w:tcPr>
          <w:p w:rsidR="00F87B2A" w:rsidRDefault="00F87B2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87B2A" w:rsidRDefault="00F87B2A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F87B2A" w:rsidRDefault="00F87B2A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87B2A" w:rsidRDefault="00F87B2A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退款原因</w:t>
            </w:r>
          </w:p>
        </w:tc>
      </w:tr>
      <w:tr w:rsidR="008B48D5" w:rsidTr="002A4B0F">
        <w:trPr>
          <w:trHeight w:val="422"/>
        </w:trPr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actualBeginTime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实际开始时间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实际开始时间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actualEndTime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实际结束时间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实际结束时间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mobile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下单电话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16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目前闪付中存有手机号 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verifyCode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ver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fyTime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00" w:firstLine="16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Extended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是否加过钟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0没有加过钟，1 加过钟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ExtentionInfo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加钟信息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JSONObject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{“0.5”:{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“1.0”:{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“1.5”:{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“3.5”:{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“4.0”:{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serviceFee“:168;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“transportationFee”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:0 };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serviceFee：服务费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transportationFee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：交通费</w:t>
            </w: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isExtensible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是否可加钟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0不可以加钟，1可加钟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commentCount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评论数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skillScore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技师分数，满分5分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rderCount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N 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技师服务单数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storeIcon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店铺图片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longitude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门店经度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门店纬度</w:t>
            </w:r>
          </w:p>
        </w:tc>
      </w:tr>
      <w:tr w:rsidR="008B48D5" w:rsidTr="002A4B0F">
        <w:tc>
          <w:tcPr>
            <w:tcW w:w="1385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storeContactTel</w:t>
            </w:r>
          </w:p>
        </w:tc>
        <w:tc>
          <w:tcPr>
            <w:tcW w:w="141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  <w:tc>
          <w:tcPr>
            <w:tcW w:w="907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B48D5" w:rsidRDefault="008B48D5" w:rsidP="002A4B0F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B48D5" w:rsidRDefault="008B48D5" w:rsidP="002A4B0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</w:tr>
    </w:tbl>
    <w:p w:rsidR="008B48D5" w:rsidRPr="008B48D5" w:rsidRDefault="008B48D5" w:rsidP="008B48D5"/>
    <w:p w:rsidR="00EE144E" w:rsidRPr="00EE144E" w:rsidRDefault="00EE144E" w:rsidP="00EE144E">
      <w:pPr>
        <w:pStyle w:val="3"/>
        <w:numPr>
          <w:ilvl w:val="2"/>
          <w:numId w:val="24"/>
        </w:numPr>
        <w:spacing w:line="412" w:lineRule="auto"/>
        <w:rPr>
          <w:rFonts w:ascii="微软雅黑" w:eastAsia="微软雅黑" w:hAnsi="微软雅黑"/>
        </w:rPr>
      </w:pPr>
      <w:r w:rsidRPr="00EE144E">
        <w:rPr>
          <w:rFonts w:ascii="微软雅黑" w:eastAsia="微软雅黑" w:hAnsi="微软雅黑" w:hint="eastAsia"/>
        </w:rPr>
        <w:t>查询秒杀订单详情-新增-冀骥</w:t>
      </w:r>
    </w:p>
    <w:p w:rsidR="00EE144E" w:rsidRDefault="00EE144E" w:rsidP="00EE144E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/spikeorder/</w:t>
      </w:r>
      <w:r>
        <w:rPr>
          <w:rFonts w:ascii="微软雅黑" w:eastAsia="微软雅黑" w:hAnsi="微软雅黑" w:hint="eastAsia"/>
          <w:color w:val="000000"/>
          <w:sz w:val="20"/>
        </w:rPr>
        <w:t>spikeOrderDetail</w:t>
      </w:r>
    </w:p>
    <w:p w:rsidR="00EE144E" w:rsidRDefault="00EE144E" w:rsidP="00EE144E">
      <w:pPr>
        <w:pStyle w:val="4"/>
        <w:numPr>
          <w:ilvl w:val="3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EE144E" w:rsidRDefault="00EE144E" w:rsidP="00EE144E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获取用户秒杀订单的详情</w:t>
      </w:r>
    </w:p>
    <w:p w:rsidR="00EE144E" w:rsidRDefault="00EE144E" w:rsidP="00EE144E">
      <w:pPr>
        <w:rPr>
          <w:rFonts w:ascii="微软雅黑" w:eastAsia="微软雅黑" w:hAnsi="微软雅黑"/>
        </w:rPr>
      </w:pPr>
    </w:p>
    <w:p w:rsidR="00EE144E" w:rsidRDefault="00EE144E" w:rsidP="00EE144E">
      <w:pPr>
        <w:pStyle w:val="4"/>
        <w:numPr>
          <w:ilvl w:val="3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3"/>
        <w:gridCol w:w="1045"/>
        <w:gridCol w:w="1082"/>
        <w:gridCol w:w="1559"/>
        <w:gridCol w:w="2181"/>
      </w:tblGrid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E144E" w:rsidTr="00EE144E">
        <w:trPr>
          <w:trHeight w:val="37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</w:tbl>
    <w:p w:rsidR="00EE144E" w:rsidRDefault="00EE144E" w:rsidP="00EE144E">
      <w:pPr>
        <w:rPr>
          <w:rFonts w:ascii="微软雅黑" w:eastAsia="微软雅黑" w:hAnsi="微软雅黑"/>
        </w:rPr>
      </w:pPr>
    </w:p>
    <w:p w:rsidR="00EE144E" w:rsidRDefault="00EE144E" w:rsidP="00EE144E">
      <w:pPr>
        <w:pStyle w:val="4"/>
        <w:numPr>
          <w:ilvl w:val="3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20"/>
        <w:gridCol w:w="908"/>
        <w:gridCol w:w="1082"/>
        <w:gridCol w:w="1559"/>
        <w:gridCol w:w="2181"/>
      </w:tblGrid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amount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钟数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钟数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B2153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B2153C">
              <w:rPr>
                <w:rFonts w:ascii="微软雅黑" w:eastAsia="微软雅黑" w:hAnsi="微软雅黑"/>
                <w:sz w:val="16"/>
                <w:szCs w:val="16"/>
              </w:rPr>
              <w:t>singleTimeLong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B2153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B2153C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</w:tr>
      <w:tr w:rsidR="00B2153C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3C" w:rsidRPr="00B2153C" w:rsidRDefault="00B2153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B2153C">
              <w:rPr>
                <w:rFonts w:ascii="微软雅黑" w:eastAsia="微软雅黑" w:hAnsi="微软雅黑"/>
                <w:sz w:val="16"/>
                <w:szCs w:val="16"/>
              </w:rPr>
              <w:t>timeLong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3C" w:rsidRDefault="00B2153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总时长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3C" w:rsidRDefault="00B2153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3C" w:rsidRDefault="00B2153C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3C" w:rsidRDefault="00B2153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53C" w:rsidRDefault="00B2153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总时长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serviceIcon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totalPrice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订单总价格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price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服务单价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discountAmount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优惠金额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discountName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优惠名称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serviceStartTime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serviceEndTime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payment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实际支付金额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status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订单状态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1待支付（确认订单），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 已支付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3进行中（技师出发），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 服务中（开始服务）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 完成（未评论）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 已评论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-1 取消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-2 关闭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-3 已退款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店铺ID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storeName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店铺名称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storeAddress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店铺地址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“1”或 “”为一般订单；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“2”是闪付订单</w:t>
            </w:r>
          </w:p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“3”是秒杀订单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orderClass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服务订单类型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订单类型 1 到店，2 到店上门，3 华佗上门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orderTime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下单时间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dobackTime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退款时间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verifyCode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验证码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verifyTime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00" w:firstLine="16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验证时间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isExtensible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是否可加钟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0不可以加钟，1可加钟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storeIcon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店铺图片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longitude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门店经度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latitude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门店纬度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7D34F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storeTel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门店电话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remindList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须知列表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44E" w:rsidRDefault="00EE144E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须知列表</w:t>
            </w:r>
          </w:p>
        </w:tc>
      </w:tr>
    </w:tbl>
    <w:p w:rsidR="00EE144E" w:rsidRDefault="00EE144E" w:rsidP="00EE14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须知列表</w:t>
      </w:r>
    </w:p>
    <w:tbl>
      <w:tblPr>
        <w:tblW w:w="85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20"/>
        <w:gridCol w:w="991"/>
        <w:gridCol w:w="999"/>
        <w:gridCol w:w="1559"/>
        <w:gridCol w:w="2181"/>
      </w:tblGrid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EE144E" w:rsidTr="00EE144E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remindName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</w:t>
            </w:r>
          </w:p>
        </w:tc>
      </w:tr>
      <w:tr w:rsidR="00EE144E" w:rsidTr="00EE144E">
        <w:trPr>
          <w:trHeight w:val="382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remindContext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</w:t>
            </w:r>
          </w:p>
        </w:tc>
      </w:tr>
      <w:tr w:rsidR="00EE144E" w:rsidTr="00EE144E">
        <w:trPr>
          <w:trHeight w:val="382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orderby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44E" w:rsidRDefault="00EE144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序号</w:t>
            </w:r>
          </w:p>
        </w:tc>
      </w:tr>
    </w:tbl>
    <w:p w:rsidR="00D80B47" w:rsidRDefault="00D80B47" w:rsidP="00171A35">
      <w:pPr>
        <w:rPr>
          <w:rFonts w:ascii="微软雅黑" w:eastAsia="微软雅黑" w:hAnsi="微软雅黑"/>
        </w:rPr>
      </w:pPr>
    </w:p>
    <w:p w:rsidR="00137038" w:rsidRPr="00137038" w:rsidRDefault="00137038" w:rsidP="00137038"/>
    <w:p w:rsidR="00137038" w:rsidRPr="00137038" w:rsidRDefault="00137038" w:rsidP="00137038"/>
    <w:p w:rsidR="004E46E0" w:rsidRPr="004E46E0" w:rsidRDefault="004E46E0" w:rsidP="004E46E0"/>
    <w:p w:rsidR="00015298" w:rsidRDefault="005066CD">
      <w:pPr>
        <w:pStyle w:val="3"/>
        <w:tabs>
          <w:tab w:val="clear" w:pos="879"/>
          <w:tab w:val="left" w:pos="737"/>
        </w:tabs>
        <w:ind w:left="431"/>
      </w:pPr>
      <w:r>
        <w:rPr>
          <w:rFonts w:hint="eastAsia"/>
        </w:rPr>
        <w:t>支付请求</w:t>
      </w:r>
      <w:r>
        <w:rPr>
          <w:rFonts w:hint="eastAsia"/>
        </w:rPr>
        <w:t>-</w:t>
      </w:r>
      <w:r>
        <w:rPr>
          <w:rFonts w:hint="eastAsia"/>
        </w:rPr>
        <w:t>保留</w:t>
      </w:r>
      <w:r>
        <w:rPr>
          <w:rFonts w:hint="eastAsia"/>
        </w:rPr>
        <w:t>-</w:t>
      </w:r>
      <w:r>
        <w:rPr>
          <w:rFonts w:hint="eastAsia"/>
        </w:rPr>
        <w:t>田明辉</w:t>
      </w:r>
    </w:p>
    <w:p w:rsidR="00015298" w:rsidRDefault="005066CD">
      <w:pPr>
        <w:pStyle w:val="4"/>
      </w:pPr>
      <w:r>
        <w:rPr>
          <w:rFonts w:hint="eastAsia"/>
        </w:rPr>
        <w:t>概要说明</w:t>
      </w:r>
    </w:p>
    <w:p w:rsidR="00015298" w:rsidRDefault="005066CD">
      <w:r>
        <w:rPr>
          <w:rFonts w:hint="eastAsia"/>
        </w:rPr>
        <w:t>支付请求</w:t>
      </w:r>
    </w:p>
    <w:p w:rsidR="00015298" w:rsidRDefault="00015298"/>
    <w:p w:rsidR="00015298" w:rsidRDefault="005066CD">
      <w:r>
        <w:rPr>
          <w:rFonts w:hint="eastAsia"/>
        </w:rPr>
        <w:t>服务名称：</w:t>
      </w:r>
      <w:r>
        <w:rPr>
          <w:rFonts w:hint="eastAsia"/>
        </w:rPr>
        <w:t>/pay/orderPay</w:t>
      </w:r>
    </w:p>
    <w:p w:rsidR="00015298" w:rsidRDefault="005066CD">
      <w:pPr>
        <w:pStyle w:val="4"/>
      </w:pPr>
      <w:r>
        <w:rPr>
          <w:rFonts w:hint="eastAsia"/>
        </w:rPr>
        <w:lastRenderedPageBreak/>
        <w:t>输入</w:t>
      </w:r>
    </w:p>
    <w:p w:rsidR="00015298" w:rsidRDefault="00015298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81"/>
        <w:gridCol w:w="1043"/>
        <w:gridCol w:w="1080"/>
        <w:gridCol w:w="1557"/>
        <w:gridCol w:w="2177"/>
      </w:tblGrid>
      <w:tr w:rsidR="00015298">
        <w:tc>
          <w:tcPr>
            <w:tcW w:w="13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2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4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</w:tr>
      <w:tr w:rsidR="00015298">
        <w:trPr>
          <w:trHeight w:val="280"/>
        </w:trPr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2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015298">
        <w:trPr>
          <w:trHeight w:val="280"/>
        </w:trPr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orderType</w:t>
            </w:r>
          </w:p>
        </w:tc>
        <w:tc>
          <w:tcPr>
            <w:tcW w:w="12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订单类型</w:t>
            </w:r>
          </w:p>
        </w:tc>
        <w:tc>
          <w:tcPr>
            <w:tcW w:w="104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 : 默认服务订单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1：充值</w:t>
            </w:r>
          </w:p>
        </w:tc>
      </w:tr>
      <w:tr w:rsidR="00015298">
        <w:trPr>
          <w:trHeight w:val="280"/>
        </w:trPr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payType</w:t>
            </w:r>
          </w:p>
        </w:tc>
        <w:tc>
          <w:tcPr>
            <w:tcW w:w="12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支付方式</w:t>
            </w:r>
          </w:p>
        </w:tc>
        <w:tc>
          <w:tcPr>
            <w:tcW w:w="104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0：线下支付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1：在线支付</w:t>
            </w:r>
          </w:p>
        </w:tc>
      </w:tr>
      <w:tr w:rsidR="00015298">
        <w:trPr>
          <w:trHeight w:val="280"/>
        </w:trPr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isA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ccount</w:t>
            </w:r>
          </w:p>
        </w:tc>
        <w:tc>
          <w:tcPr>
            <w:tcW w:w="12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余额支付</w:t>
            </w:r>
          </w:p>
        </w:tc>
        <w:tc>
          <w:tcPr>
            <w:tcW w:w="104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支付方式payType=1选填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与</w:t>
            </w: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支付渠道编号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至少填一个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015298">
        <w:trPr>
          <w:trHeight w:val="280"/>
        </w:trPr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281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104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支付方式payType=1选填与</w:t>
            </w: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余额支付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至少填一个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微信等第三方：微信支付tenpay_js,支付宝支付alipay_js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客户端app：支付宝支付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_sdk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微信支付tenpay_app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rPr>
          <w:trHeight w:val="280"/>
        </w:trPr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redirectUrl</w:t>
            </w:r>
          </w:p>
        </w:tc>
        <w:tc>
          <w:tcPr>
            <w:tcW w:w="128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4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8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支付宝wap支付alipay_app</w:t>
            </w:r>
          </w:p>
        </w:tc>
      </w:tr>
    </w:tbl>
    <w:p w:rsidR="00015298" w:rsidRDefault="00015298"/>
    <w:p w:rsidR="00015298" w:rsidRDefault="005066CD">
      <w:pPr>
        <w:pStyle w:val="4"/>
      </w:pPr>
      <w:r>
        <w:rPr>
          <w:rFonts w:hint="eastAsia"/>
        </w:rPr>
        <w:t>输出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906"/>
        <w:gridCol w:w="1080"/>
        <w:gridCol w:w="1557"/>
        <w:gridCol w:w="2177"/>
      </w:tblGrid>
      <w:tr w:rsidR="00015298">
        <w:tc>
          <w:tcPr>
            <w:tcW w:w="13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payType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支付方式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0：线下支付</w:t>
            </w:r>
          </w:p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1：在线支付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orderType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订单类型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0 : 默认服务订单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1：充值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Helvetica Neue" w:hAnsi="Helvetica Neue" w:cs="Helvetica Neue"/>
                <w:color w:val="1A1A1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isA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ccount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余额支付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16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1：使用余额（不使用余额不传）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Helvetica Neue" w:hAnsi="Helvetica Neue" w:cs="Helvetica Neue"/>
                <w:color w:val="1A1A1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支付方式payType=1选填与</w:t>
            </w: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余额支付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至少填一个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微信等第三方：微信支付tenpay_js,支付宝支付alipay_js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客户端app：支付宝支付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_sdk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微信支付tenpay_app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Helvetica Neue" w:hAnsi="Helvetica Neue" w:cs="Helvetica Neue"/>
                <w:color w:val="1A1A1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tenpayData</w:t>
            </w:r>
          </w:p>
        </w:tc>
        <w:tc>
          <w:tcPr>
            <w:tcW w:w="1418" w:type="dxa"/>
          </w:tcPr>
          <w:p w:rsidR="00015298" w:rsidRDefault="0001529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06" w:type="dxa"/>
          </w:tcPr>
          <w:p w:rsidR="00015298" w:rsidRDefault="00015298">
            <w:pPr>
              <w:jc w:val="center"/>
              <w:rPr>
                <w:rFonts w:eastAsia="微软雅黑"/>
                <w:sz w:val="16"/>
                <w:szCs w:val="16"/>
              </w:rPr>
            </w:pPr>
          </w:p>
        </w:tc>
        <w:tc>
          <w:tcPr>
            <w:tcW w:w="1080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7" w:type="dxa"/>
          </w:tcPr>
          <w:p w:rsidR="00015298" w:rsidRDefault="000152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ist</w:t>
            </w:r>
            <w:r>
              <w:rPr>
                <w:rFonts w:hint="eastAsia"/>
                <w:sz w:val="16"/>
                <w:szCs w:val="16"/>
              </w:rPr>
              <w:t>数组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Data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支付宝返回数据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7" w:type="dxa"/>
          </w:tcPr>
          <w:p w:rsidR="00015298" w:rsidRDefault="0001529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字符串，评价好的可直接提交的</w:t>
            </w:r>
            <w:r>
              <w:rPr>
                <w:rFonts w:hint="eastAsia"/>
                <w:sz w:val="16"/>
                <w:szCs w:val="16"/>
              </w:rPr>
              <w:t>URL</w:t>
            </w:r>
          </w:p>
        </w:tc>
      </w:tr>
    </w:tbl>
    <w:p w:rsidR="00015298" w:rsidRDefault="00015298"/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hint="eastAsia"/>
        </w:rPr>
        <w:t>微信返回</w:t>
      </w:r>
      <w:r>
        <w:rPr>
          <w:rFonts w:ascii="微软雅黑" w:eastAsia="微软雅黑" w:hAnsi="微软雅黑" w:hint="eastAsia"/>
          <w:sz w:val="16"/>
          <w:szCs w:val="16"/>
        </w:rPr>
        <w:t>tenpayData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906"/>
        <w:gridCol w:w="1080"/>
        <w:gridCol w:w="1557"/>
        <w:gridCol w:w="2177"/>
      </w:tblGrid>
      <w:tr w:rsidR="00015298">
        <w:tc>
          <w:tcPr>
            <w:tcW w:w="13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appId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公众号id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16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商户注册具有支付权限的公众号成功后即可获得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timeStamp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时间戳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当前的时间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nonceStr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随机字符串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随机字符串，不长于32位。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package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订单详情扩展字符串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统一下单接口返回的prepay_id参数值，提交格式如：prepay_id=***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signType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签名方式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签名算法，暂支持MD5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paySign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签名</w:t>
            </w:r>
          </w:p>
        </w:tc>
      </w:tr>
    </w:tbl>
    <w:p w:rsidR="00015298" w:rsidRDefault="005066CD">
      <w:pPr>
        <w:rPr>
          <w:rFonts w:ascii="微软雅黑" w:eastAsia="微软雅黑" w:hAnsi="微软雅黑"/>
          <w:sz w:val="16"/>
          <w:szCs w:val="16"/>
        </w:rPr>
      </w:pPr>
      <w:r>
        <w:rPr>
          <w:rFonts w:ascii="微软雅黑" w:eastAsia="微软雅黑" w:hAnsi="微软雅黑" w:hint="eastAsia"/>
          <w:sz w:val="16"/>
          <w:szCs w:val="16"/>
        </w:rPr>
        <w:t>微信官方给予的js处理如下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示例代码如下：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function onBridgeReady(){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WeixinJSBridge.invoke(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'getBrandWCPayRequest', 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    "appId" : "wx2421b1c4370ec43b",     //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公众号名称，由商户传入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    "timeStamp":" 1395712654",         //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时间戳，自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1970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年以来的秒数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    "nonceStr" : "e61463f8efa94090b1f366cccfbbb444", //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随机串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    "package" : "prepay_id=u802345jgfjsdfgsdg888",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    "signType" : "MD5",         //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微信签名方式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: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    "paySign" : "70EA570631E4BB79628FBCA90534C63FF7FADD89" //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微信签名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},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function(res){    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    if(res.err_msg == "get_brand_wcpay_request:ok" ) {}     // 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使用以上方式判断前端返回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,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微信团队郑重提示：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res.err_msg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将在用户支付成功后返回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ok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，但并不保证它绝对可靠。</w:t>
      </w: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}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);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}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if (typeof WeixinJSBridge == "undefined"){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lastRenderedPageBreak/>
        <w:t>   if( document.addEventListener 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document.addEventListener('WeixinJSBridgeReady', onBridgeReady, false);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}else if (document.attachEvent){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document.attachEvent('WeixinJSBridgeReady', onBridgeReady); 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    document.attachEvent('onWeixinJSBridgeReady', onBridgeReady);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}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}else{</w:t>
      </w:r>
    </w:p>
    <w:p w:rsidR="00015298" w:rsidRDefault="005066C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A1A1A"/>
          <w:kern w:val="0"/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   onBridgeReady();</w:t>
      </w:r>
    </w:p>
    <w:p w:rsidR="00015298" w:rsidRDefault="005066CD">
      <w:pPr>
        <w:rPr>
          <w:sz w:val="16"/>
          <w:szCs w:val="16"/>
        </w:rPr>
      </w:pPr>
      <w:r>
        <w:rPr>
          <w:rFonts w:ascii="Helvetica Neue" w:hAnsi="Helvetica Neue" w:cs="Helvetica Neue"/>
          <w:color w:val="1A1A1A"/>
          <w:kern w:val="0"/>
          <w:sz w:val="16"/>
          <w:szCs w:val="16"/>
        </w:rPr>
        <w:t>}</w:t>
      </w:r>
    </w:p>
    <w:p w:rsidR="00015298" w:rsidRDefault="00015298">
      <w:pPr>
        <w:rPr>
          <w:rFonts w:ascii="微软雅黑" w:eastAsia="微软雅黑" w:hAnsi="微软雅黑"/>
        </w:rPr>
      </w:pPr>
    </w:p>
    <w:p w:rsidR="00FA785B" w:rsidRDefault="00FA785B" w:rsidP="001346D0">
      <w:pPr>
        <w:pStyle w:val="3"/>
        <w:tabs>
          <w:tab w:val="clear" w:pos="879"/>
          <w:tab w:val="left" w:pos="737"/>
        </w:tabs>
        <w:ind w:left="431"/>
      </w:pPr>
      <w:r>
        <w:rPr>
          <w:rFonts w:hint="eastAsia"/>
        </w:rPr>
        <w:t>加钟预约</w:t>
      </w:r>
      <w:r>
        <w:t>-</w:t>
      </w:r>
      <w:r>
        <w:rPr>
          <w:rFonts w:hint="eastAsia"/>
        </w:rPr>
        <w:t>新增</w:t>
      </w:r>
      <w:r>
        <w:t>-</w:t>
      </w:r>
      <w:r>
        <w:rPr>
          <w:rFonts w:hint="eastAsia"/>
        </w:rPr>
        <w:t>娄玉东</w:t>
      </w:r>
    </w:p>
    <w:p w:rsidR="00FA785B" w:rsidRDefault="00FA785B" w:rsidP="00EE144E">
      <w:pPr>
        <w:pStyle w:val="4"/>
        <w:numPr>
          <w:ilvl w:val="3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FA785B" w:rsidRDefault="00FA785B" w:rsidP="00FA785B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获取用户加钟预约页的信息</w:t>
      </w:r>
    </w:p>
    <w:p w:rsidR="00FA785B" w:rsidRDefault="00FA785B" w:rsidP="00FA785B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  <w:color w:val="000000"/>
          <w:sz w:val="20"/>
        </w:rPr>
        <w:t>publicorder</w:t>
      </w:r>
      <w:r>
        <w:rPr>
          <w:rFonts w:ascii="微软雅黑" w:eastAsia="微软雅黑" w:hAnsi="微软雅黑" w:hint="eastAsia"/>
        </w:rPr>
        <w:t>/extention</w:t>
      </w:r>
    </w:p>
    <w:p w:rsidR="00FA785B" w:rsidRDefault="00FA785B" w:rsidP="00EE144E">
      <w:pPr>
        <w:pStyle w:val="4"/>
        <w:numPr>
          <w:ilvl w:val="3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1282"/>
        <w:gridCol w:w="1044"/>
        <w:gridCol w:w="1081"/>
        <w:gridCol w:w="1559"/>
        <w:gridCol w:w="2180"/>
      </w:tblGrid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A785B" w:rsidTr="00FA785B">
        <w:trPr>
          <w:trHeight w:val="37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FA785B" w:rsidTr="00FA785B">
        <w:trPr>
          <w:trHeight w:val="371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</w:tbl>
    <w:p w:rsidR="00FA785B" w:rsidRDefault="00FA785B" w:rsidP="00FA785B">
      <w:pPr>
        <w:rPr>
          <w:rFonts w:ascii="微软雅黑" w:eastAsia="微软雅黑" w:hAnsi="微软雅黑"/>
        </w:rPr>
      </w:pPr>
    </w:p>
    <w:p w:rsidR="00FA785B" w:rsidRDefault="00FA785B" w:rsidP="00EE144E">
      <w:pPr>
        <w:pStyle w:val="4"/>
        <w:numPr>
          <w:ilvl w:val="3"/>
          <w:numId w:val="2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6"/>
        <w:gridCol w:w="1419"/>
        <w:gridCol w:w="907"/>
        <w:gridCol w:w="1081"/>
        <w:gridCol w:w="1559"/>
        <w:gridCol w:w="2180"/>
      </w:tblGrid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FA785B" w:rsidTr="00FA785B">
        <w:trPr>
          <w:trHeight w:val="90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FA785B" w:rsidTr="00FA785B">
        <w:trPr>
          <w:trHeight w:val="90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serviceIcon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服务图标</w:t>
            </w:r>
          </w:p>
        </w:tc>
      </w:tr>
      <w:tr w:rsidR="00FA785B" w:rsidTr="00FA785B">
        <w:trPr>
          <w:trHeight w:val="389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serviceTime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服务时间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原订单的服务结束时间</w:t>
            </w:r>
          </w:p>
        </w:tc>
      </w:tr>
      <w:tr w:rsidR="00FA785B" w:rsidTr="00FA785B">
        <w:trPr>
          <w:trHeight w:val="389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serviceType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服务类型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服务类型</w:t>
            </w:r>
          </w:p>
        </w:tc>
      </w:tr>
      <w:tr w:rsidR="00FA785B" w:rsidTr="00FA785B">
        <w:trPr>
          <w:trHeight w:val="389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gradePrice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服务等级价格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服务等级价格，单位分</w:t>
            </w:r>
          </w:p>
        </w:tc>
      </w:tr>
      <w:tr w:rsidR="00FA785B" w:rsidTr="00FA785B">
        <w:trPr>
          <w:trHeight w:val="389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marketPrice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市场价格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市场价格，单位分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memo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workerID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workerName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workerGrade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技师级别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客户姓名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clientGender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客户性别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clientArea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客户服务区域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clientAddress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客户地址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addressID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上门地址ID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上门时必填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clientMobile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客户电话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duration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单个钟时长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maxNumberClock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最多时钟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最多时钟，不大于4</w:t>
            </w:r>
          </w:p>
        </w:tc>
      </w:tr>
      <w:tr w:rsidR="00FA785B" w:rsidTr="00FA785B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ExtentionInfo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加钟信息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JSONObject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85B" w:rsidRDefault="00FA785B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85B" w:rsidRDefault="00FA785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{“0.5”:{“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“1.0”:{“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“1.5”:{“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“2.0”:{“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“2.5”:{“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“3.0”:{“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“3.5”:{“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“4.0”:{“ serviceFee“:168; “transportationFee”:0 };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serviceFee：服务费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transportationFee：交通费</w:t>
            </w: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A785B" w:rsidRDefault="00FA785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</w:tbl>
    <w:p w:rsidR="00FA785B" w:rsidRDefault="00FA785B" w:rsidP="00FA785B">
      <w:pPr>
        <w:rPr>
          <w:rFonts w:ascii="微软雅黑" w:eastAsia="微软雅黑" w:hAnsi="微软雅黑"/>
        </w:rPr>
      </w:pPr>
    </w:p>
    <w:p w:rsidR="00FA785B" w:rsidRDefault="00FA785B" w:rsidP="00FA785B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FA785B" w:rsidRPr="00233245" w:rsidRDefault="00FA785B" w:rsidP="00233245"/>
    <w:p w:rsidR="00015298" w:rsidRDefault="0006081D">
      <w:pPr>
        <w:pStyle w:val="3"/>
        <w:tabs>
          <w:tab w:val="clear" w:pos="879"/>
          <w:tab w:val="left" w:pos="737"/>
        </w:tabs>
        <w:ind w:left="431"/>
      </w:pPr>
      <w:r>
        <w:t>消费码验证</w:t>
      </w:r>
      <w:r w:rsidR="005066CD">
        <w:rPr>
          <w:rFonts w:hint="eastAsia"/>
        </w:rPr>
        <w:t>-</w:t>
      </w:r>
      <w:r w:rsidR="005066CD">
        <w:rPr>
          <w:rFonts w:hint="eastAsia"/>
        </w:rPr>
        <w:t>新增</w:t>
      </w:r>
      <w:r w:rsidR="005066CD">
        <w:rPr>
          <w:rFonts w:hint="eastAsia"/>
        </w:rPr>
        <w:t>-</w:t>
      </w:r>
      <w:r w:rsidR="00D85BF3">
        <w:rPr>
          <w:rFonts w:hint="eastAsia"/>
        </w:rPr>
        <w:t>于俊方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8E090B">
      <w:pPr>
        <w:ind w:left="714" w:firstLine="420"/>
        <w:rPr>
          <w:rFonts w:ascii="微软雅黑" w:eastAsia="微软雅黑" w:hAnsi="微软雅黑"/>
        </w:rPr>
      </w:pPr>
      <w:r w:rsidRPr="008E090B">
        <w:rPr>
          <w:rFonts w:ascii="微软雅黑" w:eastAsia="微软雅黑" w:hAnsi="微软雅黑"/>
        </w:rPr>
        <w:t>消费码验证</w:t>
      </w:r>
      <w:r w:rsidR="00101729">
        <w:rPr>
          <w:rFonts w:ascii="微软雅黑" w:eastAsia="微软雅黑" w:hAnsi="微软雅黑" w:hint="eastAsia"/>
        </w:rPr>
        <w:t>，</w:t>
      </w:r>
      <w:r w:rsidR="00101729">
        <w:rPr>
          <w:rFonts w:ascii="微软雅黑" w:eastAsia="微软雅黑" w:hAnsi="微软雅黑"/>
        </w:rPr>
        <w:t>验证通过后</w:t>
      </w:r>
      <w:r w:rsidR="00101729">
        <w:rPr>
          <w:rFonts w:ascii="微软雅黑" w:eastAsia="微软雅黑" w:hAnsi="微软雅黑" w:hint="eastAsia"/>
        </w:rPr>
        <w:t>，</w:t>
      </w:r>
      <w:r w:rsidR="00101729">
        <w:rPr>
          <w:rFonts w:ascii="微软雅黑" w:eastAsia="微软雅黑" w:hAnsi="微软雅黑"/>
        </w:rPr>
        <w:t>订单</w:t>
      </w:r>
      <w:r w:rsidR="0046658A">
        <w:rPr>
          <w:rFonts w:ascii="微软雅黑" w:eastAsia="微软雅黑" w:hAnsi="微软雅黑"/>
        </w:rPr>
        <w:t>状态</w:t>
      </w:r>
      <w:r w:rsidR="00101729">
        <w:rPr>
          <w:rFonts w:ascii="微软雅黑" w:eastAsia="微软雅黑" w:hAnsi="微软雅黑"/>
        </w:rPr>
        <w:t>置为已完成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</w:t>
      </w:r>
      <w:r w:rsidRPr="00F17408">
        <w:rPr>
          <w:rFonts w:ascii="微软雅黑" w:eastAsia="微软雅黑" w:hAnsi="微软雅黑"/>
        </w:rPr>
        <w:t>er</w:t>
      </w:r>
      <w:r>
        <w:rPr>
          <w:rFonts w:ascii="微软雅黑" w:eastAsia="微软雅黑" w:hAnsi="微软雅黑" w:hint="eastAsia"/>
        </w:rPr>
        <w:t>/</w:t>
      </w:r>
      <w:r w:rsidR="00181F19" w:rsidRPr="00181F19">
        <w:rPr>
          <w:rFonts w:ascii="微软雅黑" w:eastAsia="微软雅黑" w:hAnsi="微软雅黑"/>
        </w:rPr>
        <w:t>checkVerifyCode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015298" w:rsidRDefault="003A4FD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</w:t>
            </w:r>
            <w:r w:rsidR="005066CD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1758EF" w:rsidP="00A67FD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</w:t>
            </w:r>
            <w:r w:rsidR="005066CD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A45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456CD">
              <w:rPr>
                <w:rFonts w:ascii="微软雅黑" w:eastAsia="微软雅黑" w:hAnsi="微软雅黑"/>
                <w:sz w:val="16"/>
                <w:szCs w:val="16"/>
              </w:rPr>
              <w:t xml:space="preserve">verifyCode </w:t>
            </w:r>
          </w:p>
        </w:tc>
        <w:tc>
          <w:tcPr>
            <w:tcW w:w="1282" w:type="dxa"/>
          </w:tcPr>
          <w:p w:rsidR="00015298" w:rsidRDefault="00EC6E22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兑换码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7076CE" w:rsidP="00A67FD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兑换码</w:t>
            </w:r>
          </w:p>
        </w:tc>
      </w:tr>
      <w:tr w:rsidR="00EA7199">
        <w:trPr>
          <w:trHeight w:val="371"/>
        </w:trPr>
        <w:tc>
          <w:tcPr>
            <w:tcW w:w="1385" w:type="dxa"/>
          </w:tcPr>
          <w:p w:rsidR="00EA7199" w:rsidRDefault="007B3143" w:rsidP="00EA719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</w:t>
            </w:r>
            <w:r w:rsidR="00EA7199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EA7199" w:rsidRDefault="00F478E4" w:rsidP="00EA719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 w:rsidR="00EA7199"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044" w:type="dxa"/>
          </w:tcPr>
          <w:p w:rsidR="00EA7199" w:rsidRDefault="00EA7199" w:rsidP="00EA719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EA7199" w:rsidRDefault="00EA7199" w:rsidP="00EA719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EA7199" w:rsidRDefault="00EA7199" w:rsidP="00EA719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EA7199" w:rsidRDefault="00B56247" w:rsidP="00A67FD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登录用户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</w:tr>
      <w:tr w:rsidR="00F00E29">
        <w:trPr>
          <w:trHeight w:val="371"/>
        </w:trPr>
        <w:tc>
          <w:tcPr>
            <w:tcW w:w="1385" w:type="dxa"/>
          </w:tcPr>
          <w:p w:rsidR="00F00E29" w:rsidRDefault="00F00E29" w:rsidP="00F00E2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userName</w:t>
            </w:r>
          </w:p>
        </w:tc>
        <w:tc>
          <w:tcPr>
            <w:tcW w:w="1282" w:type="dxa"/>
          </w:tcPr>
          <w:p w:rsidR="00F00E29" w:rsidRDefault="00F00E29" w:rsidP="00F00E2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</w:t>
            </w:r>
            <w:r w:rsidR="00086CA1">
              <w:rPr>
                <w:rFonts w:ascii="微软雅黑" w:eastAsia="微软雅黑" w:hAnsi="微软雅黑" w:hint="eastAsia"/>
                <w:sz w:val="16"/>
                <w:szCs w:val="16"/>
              </w:rPr>
              <w:t>名称</w:t>
            </w:r>
          </w:p>
        </w:tc>
        <w:tc>
          <w:tcPr>
            <w:tcW w:w="1044" w:type="dxa"/>
          </w:tcPr>
          <w:p w:rsidR="00F00E29" w:rsidRDefault="00F00E29" w:rsidP="00F00E2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00E29" w:rsidRDefault="00F00E29" w:rsidP="00F00E2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00E29" w:rsidRDefault="0087516E" w:rsidP="00F00E2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F00E29" w:rsidRDefault="00F00E29" w:rsidP="00A67FD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登录用户</w:t>
            </w:r>
            <w:r w:rsidR="00550B0A">
              <w:rPr>
                <w:rFonts w:ascii="微软雅黑" w:eastAsia="微软雅黑" w:hAnsi="微软雅黑" w:hint="eastAsia"/>
                <w:sz w:val="16"/>
                <w:szCs w:val="16"/>
              </w:rPr>
              <w:t>名称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BE325E">
        <w:tc>
          <w:tcPr>
            <w:tcW w:w="1385" w:type="dxa"/>
          </w:tcPr>
          <w:p w:rsidR="00BE325E" w:rsidRDefault="008B022C" w:rsidP="00BE325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8B022C">
              <w:rPr>
                <w:rFonts w:ascii="微软雅黑" w:eastAsia="微软雅黑" w:hAnsi="微软雅黑"/>
                <w:sz w:val="16"/>
                <w:szCs w:val="16"/>
              </w:rPr>
              <w:t>verifyCode</w:t>
            </w:r>
          </w:p>
        </w:tc>
        <w:tc>
          <w:tcPr>
            <w:tcW w:w="1419" w:type="dxa"/>
          </w:tcPr>
          <w:p w:rsidR="00BE325E" w:rsidRDefault="000379D2" w:rsidP="00BE325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兑换码</w:t>
            </w:r>
          </w:p>
        </w:tc>
        <w:tc>
          <w:tcPr>
            <w:tcW w:w="907" w:type="dxa"/>
          </w:tcPr>
          <w:p w:rsidR="00BE325E" w:rsidRDefault="00BE325E" w:rsidP="00BE325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BE325E" w:rsidRDefault="00BE325E" w:rsidP="00BE325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BE325E" w:rsidRDefault="00BE325E" w:rsidP="00BE325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BE325E" w:rsidRDefault="008B022C" w:rsidP="00BE325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兑换码</w:t>
            </w:r>
          </w:p>
        </w:tc>
      </w:tr>
      <w:tr w:rsidR="00BE325E">
        <w:tc>
          <w:tcPr>
            <w:tcW w:w="1385" w:type="dxa"/>
          </w:tcPr>
          <w:p w:rsidR="00BE325E" w:rsidRDefault="00AD6EBB" w:rsidP="00BE325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D6EBB">
              <w:rPr>
                <w:rFonts w:ascii="微软雅黑" w:eastAsia="微软雅黑" w:hAnsi="微软雅黑"/>
                <w:sz w:val="16"/>
                <w:szCs w:val="16"/>
              </w:rPr>
              <w:t>verifyTime</w:t>
            </w:r>
          </w:p>
        </w:tc>
        <w:tc>
          <w:tcPr>
            <w:tcW w:w="1419" w:type="dxa"/>
          </w:tcPr>
          <w:p w:rsidR="00BE325E" w:rsidRDefault="00C349EE" w:rsidP="00BE325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</w:t>
            </w:r>
            <w:r w:rsidR="00BE325E">
              <w:rPr>
                <w:rFonts w:ascii="微软雅黑" w:eastAsia="微软雅黑" w:hAnsi="微软雅黑" w:hint="eastAsia"/>
                <w:sz w:val="16"/>
                <w:szCs w:val="16"/>
              </w:rPr>
              <w:t>时间</w:t>
            </w:r>
          </w:p>
        </w:tc>
        <w:tc>
          <w:tcPr>
            <w:tcW w:w="907" w:type="dxa"/>
          </w:tcPr>
          <w:p w:rsidR="00BE325E" w:rsidRDefault="00BE325E" w:rsidP="00BE325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BE325E" w:rsidRDefault="00BE325E" w:rsidP="00BE325E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BE325E" w:rsidRDefault="00BE325E" w:rsidP="00BE325E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BE325E" w:rsidRDefault="00DA3719" w:rsidP="00BE325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</w:t>
            </w:r>
            <w:r w:rsidR="00BE325E">
              <w:rPr>
                <w:rFonts w:ascii="微软雅黑" w:eastAsia="微软雅黑" w:hAnsi="微软雅黑" w:hint="eastAsia"/>
                <w:sz w:val="16"/>
                <w:szCs w:val="16"/>
              </w:rPr>
              <w:t>时间</w:t>
            </w:r>
            <w:r w:rsidR="005D04BF">
              <w:rPr>
                <w:rFonts w:ascii="微软雅黑" w:eastAsia="微软雅黑" w:hAnsi="微软雅黑" w:hint="eastAsia"/>
                <w:sz w:val="16"/>
                <w:szCs w:val="16"/>
              </w:rPr>
              <w:t>（</w:t>
            </w:r>
            <w:r w:rsidR="00F82E33">
              <w:rPr>
                <w:rFonts w:ascii="微软雅黑" w:eastAsia="微软雅黑" w:hAnsi="微软雅黑" w:hint="eastAsia"/>
                <w:sz w:val="16"/>
                <w:szCs w:val="16"/>
              </w:rPr>
              <w:t xml:space="preserve">格式 </w:t>
            </w:r>
            <w:r w:rsidR="005D04BF">
              <w:rPr>
                <w:rFonts w:ascii="微软雅黑" w:eastAsia="微软雅黑" w:hAnsi="微软雅黑" w:hint="eastAsia"/>
                <w:sz w:val="16"/>
                <w:szCs w:val="16"/>
              </w:rPr>
              <w:t>23:59）</w:t>
            </w:r>
          </w:p>
        </w:tc>
      </w:tr>
      <w:tr w:rsidR="00015298">
        <w:trPr>
          <w:trHeight w:val="9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90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B37831">
        <w:trPr>
          <w:trHeight w:val="90"/>
        </w:trPr>
        <w:tc>
          <w:tcPr>
            <w:tcW w:w="1385" w:type="dxa"/>
          </w:tcPr>
          <w:p w:rsidR="00B37831" w:rsidRDefault="00B37831" w:rsidP="00B3783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B37831">
              <w:rPr>
                <w:rFonts w:ascii="微软雅黑" w:eastAsia="微软雅黑" w:hAnsi="微软雅黑"/>
                <w:sz w:val="16"/>
                <w:szCs w:val="16"/>
              </w:rPr>
              <w:t>goodsNum</w:t>
            </w:r>
          </w:p>
        </w:tc>
        <w:tc>
          <w:tcPr>
            <w:tcW w:w="1419" w:type="dxa"/>
          </w:tcPr>
          <w:p w:rsidR="00B37831" w:rsidRDefault="002E6885" w:rsidP="002E688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服务钟数</w:t>
            </w:r>
          </w:p>
        </w:tc>
        <w:tc>
          <w:tcPr>
            <w:tcW w:w="907" w:type="dxa"/>
          </w:tcPr>
          <w:p w:rsidR="00B37831" w:rsidRDefault="00226657" w:rsidP="004B4F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B37831" w:rsidRDefault="00B37831" w:rsidP="00B37831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B37831" w:rsidRDefault="00B37831" w:rsidP="00B37831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B37831" w:rsidRDefault="00226657" w:rsidP="00B3783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服务钟数</w:t>
            </w:r>
          </w:p>
        </w:tc>
      </w:tr>
      <w:tr w:rsidR="005034CC">
        <w:trPr>
          <w:trHeight w:val="90"/>
        </w:trPr>
        <w:tc>
          <w:tcPr>
            <w:tcW w:w="1385" w:type="dxa"/>
          </w:tcPr>
          <w:p w:rsidR="005034CC" w:rsidRDefault="005034CC" w:rsidP="005034C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5034CC">
              <w:rPr>
                <w:rFonts w:ascii="微软雅黑" w:eastAsia="微软雅黑" w:hAnsi="微软雅黑"/>
                <w:sz w:val="16"/>
                <w:szCs w:val="16"/>
              </w:rPr>
              <w:t>payment</w:t>
            </w:r>
          </w:p>
        </w:tc>
        <w:tc>
          <w:tcPr>
            <w:tcW w:w="1419" w:type="dxa"/>
          </w:tcPr>
          <w:p w:rsidR="005034CC" w:rsidRDefault="005034CC" w:rsidP="005034C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支付金额</w:t>
            </w:r>
          </w:p>
        </w:tc>
        <w:tc>
          <w:tcPr>
            <w:tcW w:w="907" w:type="dxa"/>
          </w:tcPr>
          <w:p w:rsidR="005034CC" w:rsidRDefault="005034CC" w:rsidP="005034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5034CC" w:rsidRDefault="005034CC" w:rsidP="005034CC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5034CC" w:rsidRDefault="005034CC" w:rsidP="005034C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5034CC" w:rsidRDefault="005034CC" w:rsidP="005034C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支付金额</w:t>
            </w:r>
            <w:r w:rsidR="006D603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D6030">
              <w:rPr>
                <w:rFonts w:ascii="微软雅黑" w:eastAsia="微软雅黑" w:hAnsi="微软雅黑"/>
                <w:sz w:val="16"/>
                <w:szCs w:val="16"/>
              </w:rPr>
              <w:t>单位</w:t>
            </w:r>
            <w:r w:rsidR="006D6030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6D6030">
              <w:rPr>
                <w:rFonts w:ascii="微软雅黑" w:eastAsia="微软雅黑" w:hAnsi="微软雅黑"/>
                <w:sz w:val="16"/>
                <w:szCs w:val="16"/>
              </w:rPr>
              <w:t>分</w:t>
            </w:r>
          </w:p>
        </w:tc>
      </w:tr>
      <w:tr w:rsidR="009E3034">
        <w:trPr>
          <w:trHeight w:val="90"/>
        </w:trPr>
        <w:tc>
          <w:tcPr>
            <w:tcW w:w="1385" w:type="dxa"/>
          </w:tcPr>
          <w:p w:rsidR="009E3034" w:rsidRDefault="009E3034" w:rsidP="009E3034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795A79">
              <w:rPr>
                <w:rFonts w:ascii="微软雅黑" w:eastAsia="微软雅黑" w:hAnsi="微软雅黑"/>
                <w:sz w:val="16"/>
                <w:szCs w:val="16"/>
              </w:rPr>
              <w:t>discountAmount</w:t>
            </w:r>
          </w:p>
        </w:tc>
        <w:tc>
          <w:tcPr>
            <w:tcW w:w="1419" w:type="dxa"/>
          </w:tcPr>
          <w:p w:rsidR="009E3034" w:rsidRDefault="009E3034" w:rsidP="009E3034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优惠金额</w:t>
            </w:r>
          </w:p>
        </w:tc>
        <w:tc>
          <w:tcPr>
            <w:tcW w:w="907" w:type="dxa"/>
          </w:tcPr>
          <w:p w:rsidR="009E3034" w:rsidRDefault="009E3034" w:rsidP="009E303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9E3034" w:rsidRDefault="009E3034" w:rsidP="009E3034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9E3034" w:rsidRDefault="009E3034" w:rsidP="009E303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9E3034" w:rsidRDefault="009E3034" w:rsidP="009E3034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优惠金额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单位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分</w:t>
            </w:r>
          </w:p>
        </w:tc>
      </w:tr>
      <w:tr w:rsidR="0000614C">
        <w:tc>
          <w:tcPr>
            <w:tcW w:w="1385" w:type="dxa"/>
          </w:tcPr>
          <w:p w:rsidR="0000614C" w:rsidRDefault="0000614C" w:rsidP="0000614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D638E">
              <w:rPr>
                <w:rFonts w:ascii="微软雅黑" w:eastAsia="微软雅黑" w:hAnsi="微软雅黑"/>
                <w:sz w:val="16"/>
                <w:szCs w:val="16"/>
              </w:rPr>
              <w:t>serviceBeginTime</w:t>
            </w:r>
          </w:p>
        </w:tc>
        <w:tc>
          <w:tcPr>
            <w:tcW w:w="1419" w:type="dxa"/>
          </w:tcPr>
          <w:p w:rsidR="0000614C" w:rsidRDefault="0000614C" w:rsidP="0000614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服务开始时间</w:t>
            </w:r>
          </w:p>
        </w:tc>
        <w:tc>
          <w:tcPr>
            <w:tcW w:w="907" w:type="dxa"/>
          </w:tcPr>
          <w:p w:rsidR="0000614C" w:rsidRDefault="0000614C" w:rsidP="0000614C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0614C" w:rsidRDefault="0000614C" w:rsidP="0000614C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0614C" w:rsidRDefault="0000614C" w:rsidP="0000614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0614C" w:rsidRDefault="0000614C" w:rsidP="0000614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服务开始时间</w:t>
            </w:r>
          </w:p>
        </w:tc>
      </w:tr>
      <w:tr w:rsidR="00015298">
        <w:trPr>
          <w:trHeight w:val="389"/>
        </w:trPr>
        <w:tc>
          <w:tcPr>
            <w:tcW w:w="1385" w:type="dxa"/>
          </w:tcPr>
          <w:p w:rsidR="00015298" w:rsidRDefault="00A2765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2765E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serviceEndTime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</w:t>
            </w:r>
            <w:r w:rsidR="00040791">
              <w:rPr>
                <w:rFonts w:ascii="微软雅黑" w:eastAsia="微软雅黑" w:hAnsi="微软雅黑" w:hint="eastAsia"/>
                <w:sz w:val="16"/>
                <w:szCs w:val="16"/>
              </w:rPr>
              <w:t>结束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时间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 w:rsidP="0099088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</w:t>
            </w:r>
            <w:r w:rsidR="001C67C6">
              <w:rPr>
                <w:rFonts w:ascii="微软雅黑" w:eastAsia="微软雅黑" w:hAnsi="微软雅黑" w:hint="eastAsia"/>
                <w:sz w:val="16"/>
                <w:szCs w:val="16"/>
              </w:rPr>
              <w:t>结束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时间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orkerName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85" w:type="dxa"/>
          </w:tcPr>
          <w:p w:rsidR="00015298" w:rsidRDefault="00235C3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35C30"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19" w:type="dxa"/>
          </w:tcPr>
          <w:p w:rsidR="00015298" w:rsidRDefault="00544C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下单</w:t>
            </w:r>
            <w:r w:rsidR="00235C30"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3E790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F11ED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下单用户</w:t>
            </w:r>
          </w:p>
        </w:tc>
      </w:tr>
      <w:tr w:rsidR="00015298">
        <w:tc>
          <w:tcPr>
            <w:tcW w:w="1385" w:type="dxa"/>
          </w:tcPr>
          <w:p w:rsidR="00015298" w:rsidRDefault="008941D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8941D6">
              <w:rPr>
                <w:rFonts w:ascii="微软雅黑" w:eastAsia="微软雅黑" w:hAnsi="微软雅黑"/>
                <w:sz w:val="16"/>
                <w:szCs w:val="16"/>
              </w:rPr>
              <w:t>mobileNo</w:t>
            </w:r>
          </w:p>
        </w:tc>
        <w:tc>
          <w:tcPr>
            <w:tcW w:w="1419" w:type="dxa"/>
          </w:tcPr>
          <w:p w:rsidR="00015298" w:rsidRDefault="00084A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下单用户手机号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3E790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C702B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下单用户手机号</w:t>
            </w:r>
          </w:p>
        </w:tc>
      </w:tr>
    </w:tbl>
    <w:p w:rsidR="00015298" w:rsidRDefault="0001529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D81C08" w:rsidRDefault="0099399D" w:rsidP="00D81C08">
      <w:pPr>
        <w:pStyle w:val="3"/>
        <w:tabs>
          <w:tab w:val="clear" w:pos="879"/>
          <w:tab w:val="left" w:pos="737"/>
        </w:tabs>
        <w:ind w:left="431"/>
      </w:pPr>
      <w:r>
        <w:t>消费码查询</w:t>
      </w:r>
      <w:r w:rsidR="00D81C08">
        <w:rPr>
          <w:rFonts w:hint="eastAsia"/>
        </w:rPr>
        <w:t>-</w:t>
      </w:r>
      <w:r w:rsidR="00D81C08">
        <w:rPr>
          <w:rFonts w:hint="eastAsia"/>
        </w:rPr>
        <w:t>新增</w:t>
      </w:r>
      <w:r w:rsidR="00D81C08">
        <w:rPr>
          <w:rFonts w:hint="eastAsia"/>
        </w:rPr>
        <w:t>-</w:t>
      </w:r>
      <w:r w:rsidR="00D81C08">
        <w:rPr>
          <w:rFonts w:hint="eastAsia"/>
        </w:rPr>
        <w:t>于俊方</w:t>
      </w:r>
    </w:p>
    <w:p w:rsidR="00D81C08" w:rsidRDefault="00D81C08" w:rsidP="00D81C0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D81C08" w:rsidRDefault="00D81C08" w:rsidP="00D81C08">
      <w:pPr>
        <w:ind w:left="714" w:firstLine="420"/>
        <w:rPr>
          <w:rFonts w:ascii="微软雅黑" w:eastAsia="微软雅黑" w:hAnsi="微软雅黑"/>
        </w:rPr>
      </w:pPr>
      <w:r w:rsidRPr="008E090B">
        <w:rPr>
          <w:rFonts w:ascii="微软雅黑" w:eastAsia="微软雅黑" w:hAnsi="微软雅黑"/>
        </w:rPr>
        <w:t>消费码</w:t>
      </w:r>
      <w:r w:rsidR="00D925ED">
        <w:rPr>
          <w:rFonts w:ascii="微软雅黑" w:eastAsia="微软雅黑" w:hAnsi="微软雅黑" w:hint="eastAsia"/>
        </w:rPr>
        <w:t>查询</w:t>
      </w:r>
    </w:p>
    <w:p w:rsidR="00D81C08" w:rsidRDefault="00D81C08" w:rsidP="00D81C08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</w:t>
      </w:r>
      <w:r w:rsidRPr="00F17408">
        <w:rPr>
          <w:rFonts w:ascii="微软雅黑" w:eastAsia="微软雅黑" w:hAnsi="微软雅黑"/>
        </w:rPr>
        <w:t>er</w:t>
      </w:r>
      <w:r>
        <w:rPr>
          <w:rFonts w:ascii="微软雅黑" w:eastAsia="微软雅黑" w:hAnsi="微软雅黑" w:hint="eastAsia"/>
        </w:rPr>
        <w:t>/</w:t>
      </w:r>
      <w:r w:rsidR="00FB477C" w:rsidRPr="00FB477C">
        <w:rPr>
          <w:rFonts w:ascii="微软雅黑" w:eastAsia="微软雅黑" w:hAnsi="微软雅黑"/>
        </w:rPr>
        <w:t>queryVerifyCode</w:t>
      </w:r>
    </w:p>
    <w:p w:rsidR="00D81C08" w:rsidRDefault="00D81C08" w:rsidP="00D81C0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D81C08" w:rsidTr="004E5FD0">
        <w:tc>
          <w:tcPr>
            <w:tcW w:w="1385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81C08" w:rsidTr="004E5FD0">
        <w:trPr>
          <w:trHeight w:val="371"/>
        </w:trPr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1044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A67FD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</w:tr>
      <w:tr w:rsidR="00D81C08" w:rsidTr="004E5FD0">
        <w:trPr>
          <w:trHeight w:val="371"/>
        </w:trPr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456CD">
              <w:rPr>
                <w:rFonts w:ascii="微软雅黑" w:eastAsia="微软雅黑" w:hAnsi="微软雅黑"/>
                <w:sz w:val="16"/>
                <w:szCs w:val="16"/>
              </w:rPr>
              <w:t xml:space="preserve">verifyCode </w:t>
            </w:r>
          </w:p>
        </w:tc>
        <w:tc>
          <w:tcPr>
            <w:tcW w:w="1282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兑换码</w:t>
            </w:r>
          </w:p>
        </w:tc>
        <w:tc>
          <w:tcPr>
            <w:tcW w:w="1044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A67FD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兑换码</w:t>
            </w:r>
          </w:p>
        </w:tc>
      </w:tr>
    </w:tbl>
    <w:p w:rsidR="00D81C08" w:rsidRDefault="00D81C08" w:rsidP="00D81C08">
      <w:pPr>
        <w:rPr>
          <w:rFonts w:ascii="微软雅黑" w:eastAsia="微软雅黑" w:hAnsi="微软雅黑"/>
        </w:rPr>
      </w:pPr>
    </w:p>
    <w:p w:rsidR="00D81C08" w:rsidRDefault="00D81C08" w:rsidP="00D81C08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D81C08" w:rsidTr="004E5FD0">
        <w:tc>
          <w:tcPr>
            <w:tcW w:w="1385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81C08" w:rsidTr="004E5FD0"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orderID</w:t>
            </w:r>
          </w:p>
        </w:tc>
        <w:tc>
          <w:tcPr>
            <w:tcW w:w="141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  <w:tc>
          <w:tcPr>
            <w:tcW w:w="907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订单ID</w:t>
            </w:r>
          </w:p>
        </w:tc>
      </w:tr>
      <w:tr w:rsidR="00D81C08" w:rsidTr="004E5FD0"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8B022C">
              <w:rPr>
                <w:rFonts w:ascii="微软雅黑" w:eastAsia="微软雅黑" w:hAnsi="微软雅黑"/>
                <w:sz w:val="16"/>
                <w:szCs w:val="16"/>
              </w:rPr>
              <w:t>verifyCode</w:t>
            </w:r>
          </w:p>
        </w:tc>
        <w:tc>
          <w:tcPr>
            <w:tcW w:w="141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兑换码</w:t>
            </w:r>
          </w:p>
        </w:tc>
        <w:tc>
          <w:tcPr>
            <w:tcW w:w="907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兑换码</w:t>
            </w:r>
          </w:p>
        </w:tc>
      </w:tr>
      <w:tr w:rsidR="00D81C08" w:rsidTr="004E5FD0"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D6EBB">
              <w:rPr>
                <w:rFonts w:ascii="微软雅黑" w:eastAsia="微软雅黑" w:hAnsi="微软雅黑"/>
                <w:sz w:val="16"/>
                <w:szCs w:val="16"/>
              </w:rPr>
              <w:t>verifyTime</w:t>
            </w:r>
          </w:p>
        </w:tc>
        <w:tc>
          <w:tcPr>
            <w:tcW w:w="141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兑换时间</w:t>
            </w:r>
          </w:p>
        </w:tc>
        <w:tc>
          <w:tcPr>
            <w:tcW w:w="907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兑换时间（格式 23:59）</w:t>
            </w:r>
          </w:p>
        </w:tc>
      </w:tr>
      <w:tr w:rsidR="00D81C08" w:rsidTr="004E5FD0">
        <w:trPr>
          <w:trHeight w:val="90"/>
        </w:trPr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serviceID</w:t>
            </w:r>
          </w:p>
        </w:tc>
        <w:tc>
          <w:tcPr>
            <w:tcW w:w="141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  <w:tc>
          <w:tcPr>
            <w:tcW w:w="907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服务ID</w:t>
            </w:r>
          </w:p>
        </w:tc>
      </w:tr>
      <w:tr w:rsidR="00D81C08" w:rsidTr="004E5FD0">
        <w:trPr>
          <w:trHeight w:val="90"/>
        </w:trPr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41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907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D81C08" w:rsidTr="004E5FD0">
        <w:trPr>
          <w:trHeight w:val="90"/>
        </w:trPr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B37831">
              <w:rPr>
                <w:rFonts w:ascii="微软雅黑" w:eastAsia="微软雅黑" w:hAnsi="微软雅黑"/>
                <w:sz w:val="16"/>
                <w:szCs w:val="16"/>
              </w:rPr>
              <w:t>goodsNum</w:t>
            </w:r>
          </w:p>
        </w:tc>
        <w:tc>
          <w:tcPr>
            <w:tcW w:w="141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服务钟数</w:t>
            </w:r>
          </w:p>
        </w:tc>
        <w:tc>
          <w:tcPr>
            <w:tcW w:w="907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服务钟数</w:t>
            </w:r>
          </w:p>
        </w:tc>
      </w:tr>
      <w:tr w:rsidR="00D81C08" w:rsidTr="004E5FD0">
        <w:trPr>
          <w:trHeight w:val="90"/>
        </w:trPr>
        <w:tc>
          <w:tcPr>
            <w:tcW w:w="1385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5034CC">
              <w:rPr>
                <w:rFonts w:ascii="微软雅黑" w:eastAsia="微软雅黑" w:hAnsi="微软雅黑"/>
                <w:sz w:val="16"/>
                <w:szCs w:val="16"/>
              </w:rPr>
              <w:t>payment</w:t>
            </w:r>
          </w:p>
        </w:tc>
        <w:tc>
          <w:tcPr>
            <w:tcW w:w="141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支付金额</w:t>
            </w:r>
          </w:p>
        </w:tc>
        <w:tc>
          <w:tcPr>
            <w:tcW w:w="907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81C08" w:rsidRDefault="00D81C08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81C08" w:rsidRDefault="00D81C08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81C08" w:rsidRDefault="00D81C08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支付金额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单位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分</w:t>
            </w:r>
          </w:p>
        </w:tc>
      </w:tr>
      <w:tr w:rsidR="00795A79" w:rsidTr="004E5FD0">
        <w:tc>
          <w:tcPr>
            <w:tcW w:w="1385" w:type="dxa"/>
          </w:tcPr>
          <w:p w:rsidR="00795A79" w:rsidRDefault="00795A79" w:rsidP="00795A7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795A79">
              <w:rPr>
                <w:rFonts w:ascii="微软雅黑" w:eastAsia="微软雅黑" w:hAnsi="微软雅黑"/>
                <w:sz w:val="16"/>
                <w:szCs w:val="16"/>
              </w:rPr>
              <w:t>discountAmount</w:t>
            </w:r>
          </w:p>
        </w:tc>
        <w:tc>
          <w:tcPr>
            <w:tcW w:w="1419" w:type="dxa"/>
          </w:tcPr>
          <w:p w:rsidR="00795A79" w:rsidRDefault="00166BD9" w:rsidP="00795A7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优惠金额</w:t>
            </w:r>
          </w:p>
        </w:tc>
        <w:tc>
          <w:tcPr>
            <w:tcW w:w="907" w:type="dxa"/>
          </w:tcPr>
          <w:p w:rsidR="00795A79" w:rsidRDefault="00795A79" w:rsidP="00795A7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795A79" w:rsidRDefault="00836993" w:rsidP="00795A79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795A79" w:rsidRDefault="00795A79" w:rsidP="00795A79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795A79" w:rsidRDefault="00836993" w:rsidP="00795A7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优惠金额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单位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分</w:t>
            </w:r>
          </w:p>
        </w:tc>
      </w:tr>
      <w:tr w:rsidR="008F3717" w:rsidTr="004E5FD0">
        <w:tc>
          <w:tcPr>
            <w:tcW w:w="1385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D638E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serviceBeginTime</w:t>
            </w:r>
          </w:p>
        </w:tc>
        <w:tc>
          <w:tcPr>
            <w:tcW w:w="141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服务开始时间</w:t>
            </w:r>
          </w:p>
        </w:tc>
        <w:tc>
          <w:tcPr>
            <w:tcW w:w="907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F3717" w:rsidRDefault="008F3717" w:rsidP="008F3717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服务开始时间</w:t>
            </w:r>
          </w:p>
        </w:tc>
      </w:tr>
      <w:tr w:rsidR="008F3717" w:rsidTr="004E5FD0">
        <w:tc>
          <w:tcPr>
            <w:tcW w:w="1385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2765E">
              <w:rPr>
                <w:rFonts w:ascii="微软雅黑" w:eastAsia="微软雅黑" w:hAnsi="微软雅黑"/>
                <w:sz w:val="16"/>
                <w:szCs w:val="16"/>
              </w:rPr>
              <w:t>serviceEndTime</w:t>
            </w:r>
          </w:p>
        </w:tc>
        <w:tc>
          <w:tcPr>
            <w:tcW w:w="141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  <w:tc>
          <w:tcPr>
            <w:tcW w:w="907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F3717" w:rsidRDefault="008F3717" w:rsidP="008F3717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服务结束时间</w:t>
            </w:r>
          </w:p>
        </w:tc>
      </w:tr>
      <w:tr w:rsidR="008F3717" w:rsidTr="004E5FD0">
        <w:tc>
          <w:tcPr>
            <w:tcW w:w="1385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workerID</w:t>
            </w:r>
          </w:p>
        </w:tc>
        <w:tc>
          <w:tcPr>
            <w:tcW w:w="141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 ID</w:t>
            </w:r>
          </w:p>
        </w:tc>
        <w:tc>
          <w:tcPr>
            <w:tcW w:w="907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F3717" w:rsidRDefault="008F3717" w:rsidP="008F3717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技师ID</w:t>
            </w:r>
          </w:p>
        </w:tc>
      </w:tr>
      <w:tr w:rsidR="008F3717" w:rsidTr="004E5FD0">
        <w:tc>
          <w:tcPr>
            <w:tcW w:w="1385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w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orkerName</w:t>
            </w:r>
          </w:p>
        </w:tc>
        <w:tc>
          <w:tcPr>
            <w:tcW w:w="141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  <w:tc>
          <w:tcPr>
            <w:tcW w:w="907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F3717" w:rsidRDefault="008F3717" w:rsidP="008F3717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技师姓名</w:t>
            </w:r>
          </w:p>
        </w:tc>
      </w:tr>
      <w:tr w:rsidR="008F3717" w:rsidTr="004E5FD0">
        <w:tc>
          <w:tcPr>
            <w:tcW w:w="1385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35C30">
              <w:rPr>
                <w:rFonts w:ascii="微软雅黑" w:eastAsia="微软雅黑" w:hAnsi="微软雅黑"/>
                <w:sz w:val="16"/>
                <w:szCs w:val="16"/>
              </w:rPr>
              <w:t>userID</w:t>
            </w:r>
          </w:p>
        </w:tc>
        <w:tc>
          <w:tcPr>
            <w:tcW w:w="141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下单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907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F3717" w:rsidRDefault="008F3717" w:rsidP="008F3717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下单用户</w:t>
            </w:r>
          </w:p>
        </w:tc>
      </w:tr>
      <w:tr w:rsidR="008F3717" w:rsidTr="004E5FD0">
        <w:tc>
          <w:tcPr>
            <w:tcW w:w="1385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8941D6">
              <w:rPr>
                <w:rFonts w:ascii="微软雅黑" w:eastAsia="微软雅黑" w:hAnsi="微软雅黑"/>
                <w:sz w:val="16"/>
                <w:szCs w:val="16"/>
              </w:rPr>
              <w:t>mobileNo</w:t>
            </w:r>
          </w:p>
        </w:tc>
        <w:tc>
          <w:tcPr>
            <w:tcW w:w="141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下单用户手机号</w:t>
            </w:r>
          </w:p>
        </w:tc>
        <w:tc>
          <w:tcPr>
            <w:tcW w:w="907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F3717" w:rsidRDefault="008F3717" w:rsidP="008F3717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F3717" w:rsidRDefault="008F3717" w:rsidP="008F371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F3717" w:rsidRDefault="008F3717" w:rsidP="008F371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下单用户手机号</w:t>
            </w:r>
          </w:p>
        </w:tc>
      </w:tr>
    </w:tbl>
    <w:p w:rsidR="00D81C08" w:rsidRDefault="00D81C08" w:rsidP="00D81C0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FC120C" w:rsidRDefault="00FC120C" w:rsidP="00FC120C">
      <w:pPr>
        <w:pStyle w:val="3"/>
        <w:tabs>
          <w:tab w:val="clear" w:pos="879"/>
          <w:tab w:val="left" w:pos="737"/>
        </w:tabs>
        <w:ind w:left="431"/>
      </w:pPr>
      <w:r>
        <w:t>消费码</w:t>
      </w:r>
      <w:r w:rsidR="008D7770">
        <w:rPr>
          <w:rFonts w:hint="eastAsia"/>
        </w:rPr>
        <w:t>统计</w:t>
      </w:r>
      <w:r>
        <w:rPr>
          <w:rFonts w:hint="eastAsia"/>
        </w:rPr>
        <w:t>-</w:t>
      </w:r>
      <w:r>
        <w:rPr>
          <w:rFonts w:hint="eastAsia"/>
        </w:rPr>
        <w:t>新增</w:t>
      </w:r>
      <w:r>
        <w:rPr>
          <w:rFonts w:hint="eastAsia"/>
        </w:rPr>
        <w:t>-</w:t>
      </w:r>
      <w:r>
        <w:rPr>
          <w:rFonts w:hint="eastAsia"/>
        </w:rPr>
        <w:t>于俊方</w:t>
      </w:r>
    </w:p>
    <w:p w:rsidR="00FC120C" w:rsidRDefault="00FC120C" w:rsidP="00FC120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FC120C" w:rsidRDefault="00FC120C" w:rsidP="00FC120C">
      <w:pPr>
        <w:ind w:left="714" w:firstLine="420"/>
        <w:rPr>
          <w:rFonts w:ascii="微软雅黑" w:eastAsia="微软雅黑" w:hAnsi="微软雅黑"/>
        </w:rPr>
      </w:pPr>
      <w:r w:rsidRPr="008E090B">
        <w:rPr>
          <w:rFonts w:ascii="微软雅黑" w:eastAsia="微软雅黑" w:hAnsi="微软雅黑"/>
        </w:rPr>
        <w:t>消费码</w:t>
      </w:r>
      <w:r w:rsidR="006F60C0">
        <w:rPr>
          <w:rFonts w:ascii="微软雅黑" w:eastAsia="微软雅黑" w:hAnsi="微软雅黑" w:hint="eastAsia"/>
        </w:rPr>
        <w:t>统计</w:t>
      </w:r>
    </w:p>
    <w:p w:rsidR="00FC120C" w:rsidRDefault="00FC120C" w:rsidP="00FC120C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</w:t>
      </w:r>
      <w:r w:rsidRPr="00F17408">
        <w:rPr>
          <w:rFonts w:ascii="微软雅黑" w:eastAsia="微软雅黑" w:hAnsi="微软雅黑"/>
        </w:rPr>
        <w:t>er</w:t>
      </w:r>
      <w:r>
        <w:rPr>
          <w:rFonts w:ascii="微软雅黑" w:eastAsia="微软雅黑" w:hAnsi="微软雅黑" w:hint="eastAsia"/>
        </w:rPr>
        <w:t>/</w:t>
      </w:r>
      <w:r w:rsidR="00E84D20" w:rsidRPr="00E84D20">
        <w:rPr>
          <w:rFonts w:ascii="微软雅黑" w:eastAsia="微软雅黑" w:hAnsi="微软雅黑"/>
        </w:rPr>
        <w:t>verifyCodeStatList</w:t>
      </w:r>
    </w:p>
    <w:p w:rsidR="00FC120C" w:rsidRDefault="00FC120C" w:rsidP="00FC120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FC120C" w:rsidTr="004E5FD0">
        <w:tc>
          <w:tcPr>
            <w:tcW w:w="1385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C120C" w:rsidTr="004E5FD0">
        <w:trPr>
          <w:trHeight w:val="371"/>
        </w:trPr>
        <w:tc>
          <w:tcPr>
            <w:tcW w:w="1385" w:type="dxa"/>
          </w:tcPr>
          <w:p w:rsidR="00FC120C" w:rsidRDefault="00FC120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FC120C" w:rsidRDefault="00FC120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1044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C120C" w:rsidRDefault="00FC120C" w:rsidP="00CD576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</w:tr>
      <w:tr w:rsidR="00FC120C" w:rsidTr="004E5FD0">
        <w:trPr>
          <w:trHeight w:val="371"/>
        </w:trPr>
        <w:tc>
          <w:tcPr>
            <w:tcW w:w="1385" w:type="dxa"/>
          </w:tcPr>
          <w:p w:rsidR="00FC120C" w:rsidRDefault="00AB5C34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B5C34">
              <w:rPr>
                <w:rFonts w:ascii="微软雅黑" w:eastAsia="微软雅黑" w:hAnsi="微软雅黑"/>
                <w:sz w:val="16"/>
                <w:szCs w:val="16"/>
              </w:rPr>
              <w:t>statWay</w:t>
            </w:r>
          </w:p>
        </w:tc>
        <w:tc>
          <w:tcPr>
            <w:tcW w:w="1282" w:type="dxa"/>
          </w:tcPr>
          <w:p w:rsidR="00FC120C" w:rsidRDefault="00AB5C34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统计类型</w:t>
            </w:r>
          </w:p>
        </w:tc>
        <w:tc>
          <w:tcPr>
            <w:tcW w:w="1044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FC120C" w:rsidRDefault="00AB5C34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C120C" w:rsidRDefault="00564FE2" w:rsidP="00CD576E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564FE2">
              <w:rPr>
                <w:rFonts w:ascii="微软雅黑" w:eastAsia="微软雅黑" w:hAnsi="微软雅黑" w:hint="eastAsia"/>
                <w:sz w:val="16"/>
                <w:szCs w:val="16"/>
              </w:rPr>
              <w:t>0:按日;1:按月;2:按年</w:t>
            </w:r>
          </w:p>
        </w:tc>
      </w:tr>
      <w:tr w:rsidR="00CD013B" w:rsidTr="004E5FD0">
        <w:trPr>
          <w:trHeight w:val="371"/>
        </w:trPr>
        <w:tc>
          <w:tcPr>
            <w:tcW w:w="1385" w:type="dxa"/>
          </w:tcPr>
          <w:p w:rsidR="00CD013B" w:rsidRDefault="00CD013B" w:rsidP="00CD013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D013B">
              <w:rPr>
                <w:rFonts w:ascii="微软雅黑" w:eastAsia="微软雅黑" w:hAnsi="微软雅黑"/>
                <w:sz w:val="16"/>
                <w:szCs w:val="16"/>
              </w:rPr>
              <w:t>startTime</w:t>
            </w:r>
          </w:p>
        </w:tc>
        <w:tc>
          <w:tcPr>
            <w:tcW w:w="1282" w:type="dxa"/>
          </w:tcPr>
          <w:p w:rsidR="00CD013B" w:rsidRDefault="00CD013B" w:rsidP="00CD013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开始时间</w:t>
            </w:r>
          </w:p>
        </w:tc>
        <w:tc>
          <w:tcPr>
            <w:tcW w:w="1044" w:type="dxa"/>
          </w:tcPr>
          <w:p w:rsidR="00CD013B" w:rsidRDefault="00CD013B" w:rsidP="00CD013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CD013B" w:rsidRDefault="00CD013B" w:rsidP="0042525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CD013B" w:rsidRDefault="00CD013B" w:rsidP="00CD013B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CD013B" w:rsidRDefault="00E22A5B" w:rsidP="00CD013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开始时间</w:t>
            </w:r>
            <w:r w:rsidR="00F2313E" w:rsidRPr="00F2313E">
              <w:rPr>
                <w:rFonts w:ascii="微软雅黑" w:eastAsia="微软雅黑" w:hAnsi="微软雅黑" w:hint="eastAsia"/>
                <w:sz w:val="16"/>
                <w:szCs w:val="16"/>
              </w:rPr>
              <w:t>（yyyy-MM-dd）</w:t>
            </w:r>
          </w:p>
        </w:tc>
      </w:tr>
      <w:tr w:rsidR="00425255" w:rsidTr="004E5FD0">
        <w:trPr>
          <w:trHeight w:val="371"/>
        </w:trPr>
        <w:tc>
          <w:tcPr>
            <w:tcW w:w="1385" w:type="dxa"/>
          </w:tcPr>
          <w:p w:rsidR="00425255" w:rsidRDefault="00425255" w:rsidP="0042525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425255">
              <w:rPr>
                <w:rFonts w:ascii="微软雅黑" w:eastAsia="微软雅黑" w:hAnsi="微软雅黑"/>
                <w:sz w:val="16"/>
                <w:szCs w:val="16"/>
              </w:rPr>
              <w:t>endTime</w:t>
            </w:r>
          </w:p>
        </w:tc>
        <w:tc>
          <w:tcPr>
            <w:tcW w:w="1282" w:type="dxa"/>
          </w:tcPr>
          <w:p w:rsidR="00425255" w:rsidRDefault="00425255" w:rsidP="0042525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结束时间</w:t>
            </w:r>
          </w:p>
        </w:tc>
        <w:tc>
          <w:tcPr>
            <w:tcW w:w="1044" w:type="dxa"/>
          </w:tcPr>
          <w:p w:rsidR="00425255" w:rsidRDefault="00425255" w:rsidP="0042525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425255" w:rsidRDefault="00425255" w:rsidP="0042525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425255" w:rsidRDefault="00425255" w:rsidP="0042525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425255" w:rsidRDefault="00D6413A" w:rsidP="0042525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结束</w:t>
            </w:r>
            <w:r w:rsidR="00425255">
              <w:rPr>
                <w:rFonts w:ascii="微软雅黑" w:eastAsia="微软雅黑" w:hAnsi="微软雅黑" w:hint="eastAsia"/>
                <w:sz w:val="16"/>
                <w:szCs w:val="16"/>
              </w:rPr>
              <w:t>时间</w:t>
            </w:r>
            <w:r w:rsidR="00F2313E" w:rsidRPr="00F2313E">
              <w:rPr>
                <w:rFonts w:ascii="微软雅黑" w:eastAsia="微软雅黑" w:hAnsi="微软雅黑" w:hint="eastAsia"/>
                <w:sz w:val="16"/>
                <w:szCs w:val="16"/>
              </w:rPr>
              <w:t>（yyyy-MM-dd）</w:t>
            </w:r>
          </w:p>
        </w:tc>
      </w:tr>
    </w:tbl>
    <w:p w:rsidR="00FC120C" w:rsidRDefault="00FC120C" w:rsidP="00FC120C">
      <w:pPr>
        <w:rPr>
          <w:rFonts w:ascii="微软雅黑" w:eastAsia="微软雅黑" w:hAnsi="微软雅黑"/>
        </w:rPr>
      </w:pPr>
    </w:p>
    <w:p w:rsidR="00FC120C" w:rsidRDefault="00FC120C" w:rsidP="00FC120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1307"/>
        <w:gridCol w:w="681"/>
        <w:gridCol w:w="1558"/>
        <w:gridCol w:w="2179"/>
      </w:tblGrid>
      <w:tr w:rsidR="00FC120C" w:rsidTr="00B96CF1">
        <w:tc>
          <w:tcPr>
            <w:tcW w:w="1385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307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81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C120C" w:rsidTr="00B96CF1">
        <w:tc>
          <w:tcPr>
            <w:tcW w:w="1385" w:type="dxa"/>
          </w:tcPr>
          <w:p w:rsidR="00FC120C" w:rsidRDefault="00123473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23473">
              <w:rPr>
                <w:rFonts w:ascii="微软雅黑" w:eastAsia="微软雅黑" w:hAnsi="微软雅黑"/>
                <w:sz w:val="16"/>
                <w:szCs w:val="16"/>
              </w:rPr>
              <w:t>totalCount</w:t>
            </w:r>
          </w:p>
        </w:tc>
        <w:tc>
          <w:tcPr>
            <w:tcW w:w="1419" w:type="dxa"/>
          </w:tcPr>
          <w:p w:rsidR="00FC120C" w:rsidRDefault="00123473" w:rsidP="00123473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总数量</w:t>
            </w:r>
          </w:p>
        </w:tc>
        <w:tc>
          <w:tcPr>
            <w:tcW w:w="1307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81" w:type="dxa"/>
          </w:tcPr>
          <w:p w:rsidR="00FC120C" w:rsidRDefault="00FC120C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C120C" w:rsidRDefault="00123473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总数量</w:t>
            </w:r>
          </w:p>
        </w:tc>
      </w:tr>
      <w:tr w:rsidR="00FC120C" w:rsidTr="00B96CF1">
        <w:tc>
          <w:tcPr>
            <w:tcW w:w="1385" w:type="dxa"/>
          </w:tcPr>
          <w:p w:rsidR="00FC120C" w:rsidRDefault="00123473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23473">
              <w:rPr>
                <w:rFonts w:ascii="微软雅黑" w:eastAsia="微软雅黑" w:hAnsi="微软雅黑"/>
                <w:sz w:val="16"/>
                <w:szCs w:val="16"/>
              </w:rPr>
              <w:t>totalPrice</w:t>
            </w:r>
          </w:p>
        </w:tc>
        <w:tc>
          <w:tcPr>
            <w:tcW w:w="1419" w:type="dxa"/>
          </w:tcPr>
          <w:p w:rsidR="00FC120C" w:rsidRDefault="00123473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总价格</w:t>
            </w:r>
          </w:p>
        </w:tc>
        <w:tc>
          <w:tcPr>
            <w:tcW w:w="1307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81" w:type="dxa"/>
          </w:tcPr>
          <w:p w:rsidR="00FC120C" w:rsidRDefault="00FC120C" w:rsidP="004E5FD0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FC120C" w:rsidRDefault="00FC120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FC120C" w:rsidRDefault="003D02D9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总价格</w:t>
            </w:r>
          </w:p>
        </w:tc>
      </w:tr>
      <w:tr w:rsidR="00D94596" w:rsidTr="00B96CF1">
        <w:tc>
          <w:tcPr>
            <w:tcW w:w="1385" w:type="dxa"/>
          </w:tcPr>
          <w:p w:rsidR="00D94596" w:rsidRDefault="00D94596" w:rsidP="00D9459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B3297">
              <w:rPr>
                <w:rFonts w:ascii="微软雅黑" w:eastAsia="微软雅黑" w:hAnsi="微软雅黑"/>
                <w:sz w:val="16"/>
                <w:szCs w:val="16"/>
              </w:rPr>
              <w:t>statArray</w:t>
            </w:r>
          </w:p>
        </w:tc>
        <w:tc>
          <w:tcPr>
            <w:tcW w:w="1419" w:type="dxa"/>
          </w:tcPr>
          <w:p w:rsidR="00D94596" w:rsidRDefault="00D94596" w:rsidP="00D9459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统计数组</w:t>
            </w:r>
          </w:p>
        </w:tc>
        <w:tc>
          <w:tcPr>
            <w:tcW w:w="1307" w:type="dxa"/>
          </w:tcPr>
          <w:p w:rsidR="00D94596" w:rsidRDefault="00D94596" w:rsidP="00D94596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681" w:type="dxa"/>
          </w:tcPr>
          <w:p w:rsidR="00D94596" w:rsidRDefault="00D94596" w:rsidP="00D94596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D94596" w:rsidRDefault="00D94596" w:rsidP="00D94596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94596" w:rsidRDefault="00B17058" w:rsidP="00D9459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统计</w:t>
            </w:r>
            <w:r w:rsidR="00D94596">
              <w:rPr>
                <w:rFonts w:ascii="微软雅黑" w:eastAsia="微软雅黑" w:hAnsi="微软雅黑" w:hint="eastAsia"/>
                <w:sz w:val="16"/>
                <w:szCs w:val="16"/>
              </w:rPr>
              <w:t>列表</w:t>
            </w:r>
          </w:p>
        </w:tc>
      </w:tr>
    </w:tbl>
    <w:p w:rsidR="00FC120C" w:rsidRDefault="00FC120C" w:rsidP="00FC120C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126337" w:rsidRDefault="00126337" w:rsidP="00126337">
      <w:pPr>
        <w:rPr>
          <w:rFonts w:ascii="微软雅黑" w:eastAsia="微软雅黑" w:hAnsi="微软雅黑"/>
          <w:b/>
          <w:sz w:val="24"/>
        </w:rPr>
      </w:pPr>
      <w:r w:rsidRPr="00126337">
        <w:rPr>
          <w:rFonts w:ascii="微软雅黑" w:eastAsia="微软雅黑" w:hAnsi="微软雅黑" w:cs="微软雅黑"/>
          <w:b/>
          <w:sz w:val="24"/>
        </w:rPr>
        <w:lastRenderedPageBreak/>
        <w:t>statArray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126337" w:rsidTr="004E5FD0">
        <w:tc>
          <w:tcPr>
            <w:tcW w:w="1301" w:type="dxa"/>
            <w:shd w:val="clear" w:color="auto" w:fill="E6E6E6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665F0" w:rsidTr="004E5FD0">
        <w:tc>
          <w:tcPr>
            <w:tcW w:w="1301" w:type="dxa"/>
          </w:tcPr>
          <w:p w:rsidR="000665F0" w:rsidRDefault="00740EED" w:rsidP="000665F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740EED">
              <w:rPr>
                <w:rFonts w:ascii="微软雅黑" w:eastAsia="微软雅黑" w:hAnsi="微软雅黑"/>
                <w:sz w:val="16"/>
                <w:szCs w:val="16"/>
              </w:rPr>
              <w:t>verifyTime</w:t>
            </w:r>
          </w:p>
        </w:tc>
        <w:tc>
          <w:tcPr>
            <w:tcW w:w="1301" w:type="dxa"/>
          </w:tcPr>
          <w:p w:rsidR="000665F0" w:rsidRDefault="00740EED" w:rsidP="000665F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</w:t>
            </w:r>
            <w:r w:rsidR="000665F0">
              <w:rPr>
                <w:rFonts w:ascii="微软雅黑" w:eastAsia="微软雅黑" w:hAnsi="微软雅黑" w:hint="eastAsia"/>
                <w:sz w:val="16"/>
                <w:szCs w:val="16"/>
              </w:rPr>
              <w:t>时间</w:t>
            </w:r>
          </w:p>
        </w:tc>
        <w:tc>
          <w:tcPr>
            <w:tcW w:w="1012" w:type="dxa"/>
          </w:tcPr>
          <w:p w:rsidR="000665F0" w:rsidRDefault="000665F0" w:rsidP="000665F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665F0" w:rsidRDefault="000665F0" w:rsidP="000665F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665F0" w:rsidRDefault="000665F0" w:rsidP="000665F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665F0" w:rsidRDefault="00740EED" w:rsidP="000665F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兑换时间</w:t>
            </w:r>
          </w:p>
        </w:tc>
      </w:tr>
      <w:tr w:rsidR="00126337" w:rsidTr="004E5FD0">
        <w:tc>
          <w:tcPr>
            <w:tcW w:w="1301" w:type="dxa"/>
          </w:tcPr>
          <w:p w:rsidR="00126337" w:rsidRDefault="00911388" w:rsidP="004E5F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11388">
              <w:rPr>
                <w:rFonts w:ascii="微软雅黑" w:eastAsia="微软雅黑" w:hAnsi="微软雅黑" w:cs="微软雅黑"/>
                <w:sz w:val="16"/>
                <w:szCs w:val="16"/>
              </w:rPr>
              <w:t>orderCount</w:t>
            </w:r>
          </w:p>
        </w:tc>
        <w:tc>
          <w:tcPr>
            <w:tcW w:w="1301" w:type="dxa"/>
          </w:tcPr>
          <w:p w:rsidR="00126337" w:rsidRDefault="00911388" w:rsidP="004E5F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订单数量</w:t>
            </w:r>
          </w:p>
        </w:tc>
        <w:tc>
          <w:tcPr>
            <w:tcW w:w="1012" w:type="dxa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126337" w:rsidRDefault="007C7BB7" w:rsidP="004E5F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订单数量</w:t>
            </w:r>
          </w:p>
        </w:tc>
      </w:tr>
      <w:tr w:rsidR="00126337" w:rsidTr="004E5FD0">
        <w:tc>
          <w:tcPr>
            <w:tcW w:w="1301" w:type="dxa"/>
          </w:tcPr>
          <w:p w:rsidR="00126337" w:rsidRDefault="000F2438" w:rsidP="004E5F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0F2438">
              <w:rPr>
                <w:rFonts w:ascii="微软雅黑" w:eastAsia="微软雅黑" w:hAnsi="微软雅黑" w:cs="微软雅黑"/>
                <w:sz w:val="16"/>
                <w:szCs w:val="16"/>
              </w:rPr>
              <w:t>allPrice</w:t>
            </w:r>
          </w:p>
        </w:tc>
        <w:tc>
          <w:tcPr>
            <w:tcW w:w="1301" w:type="dxa"/>
          </w:tcPr>
          <w:p w:rsidR="00126337" w:rsidRDefault="000F2438" w:rsidP="004E5F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订单价格</w:t>
            </w:r>
          </w:p>
        </w:tc>
        <w:tc>
          <w:tcPr>
            <w:tcW w:w="1012" w:type="dxa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126337" w:rsidRDefault="00126337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126337" w:rsidRDefault="000F2438" w:rsidP="004E5F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订单价格</w:t>
            </w:r>
          </w:p>
        </w:tc>
      </w:tr>
    </w:tbl>
    <w:p w:rsidR="00015298" w:rsidRDefault="00015298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6A197C" w:rsidRDefault="005E1580" w:rsidP="006A197C">
      <w:pPr>
        <w:pStyle w:val="3"/>
        <w:tabs>
          <w:tab w:val="clear" w:pos="879"/>
          <w:tab w:val="left" w:pos="737"/>
        </w:tabs>
        <w:ind w:left="431"/>
      </w:pPr>
      <w:r w:rsidRPr="001E611A">
        <w:t>消费码</w:t>
      </w:r>
      <w:r w:rsidRPr="001E611A">
        <w:rPr>
          <w:rFonts w:hint="eastAsia"/>
        </w:rPr>
        <w:t>记录列表</w:t>
      </w:r>
      <w:r w:rsidR="006A197C">
        <w:rPr>
          <w:rFonts w:hint="eastAsia"/>
        </w:rPr>
        <w:t>-</w:t>
      </w:r>
      <w:r w:rsidR="006A197C">
        <w:rPr>
          <w:rFonts w:hint="eastAsia"/>
        </w:rPr>
        <w:t>新增</w:t>
      </w:r>
      <w:r w:rsidR="006A197C">
        <w:rPr>
          <w:rFonts w:hint="eastAsia"/>
        </w:rPr>
        <w:t>-</w:t>
      </w:r>
      <w:r w:rsidR="006A197C">
        <w:rPr>
          <w:rFonts w:hint="eastAsia"/>
        </w:rPr>
        <w:t>于俊方</w:t>
      </w:r>
    </w:p>
    <w:p w:rsidR="006A197C" w:rsidRDefault="006A197C" w:rsidP="006A197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6A197C" w:rsidRDefault="006A197C" w:rsidP="006A197C">
      <w:pPr>
        <w:ind w:left="714" w:firstLine="420"/>
        <w:rPr>
          <w:rFonts w:ascii="微软雅黑" w:eastAsia="微软雅黑" w:hAnsi="微软雅黑"/>
        </w:rPr>
      </w:pPr>
      <w:r w:rsidRPr="008E090B">
        <w:rPr>
          <w:rFonts w:ascii="微软雅黑" w:eastAsia="微软雅黑" w:hAnsi="微软雅黑"/>
        </w:rPr>
        <w:t>消费码</w:t>
      </w:r>
      <w:r w:rsidR="003C091B">
        <w:rPr>
          <w:rFonts w:ascii="微软雅黑" w:eastAsia="微软雅黑" w:hAnsi="微软雅黑" w:hint="eastAsia"/>
        </w:rPr>
        <w:t>记录列表</w:t>
      </w:r>
    </w:p>
    <w:p w:rsidR="006A197C" w:rsidRDefault="006A197C" w:rsidP="006A197C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  <w:color w:val="000000"/>
          <w:sz w:val="20"/>
        </w:rPr>
        <w:t>publicord</w:t>
      </w:r>
      <w:r w:rsidRPr="00F17408">
        <w:rPr>
          <w:rFonts w:ascii="微软雅黑" w:eastAsia="微软雅黑" w:hAnsi="微软雅黑"/>
        </w:rPr>
        <w:t>er</w:t>
      </w:r>
      <w:r>
        <w:rPr>
          <w:rFonts w:ascii="微软雅黑" w:eastAsia="微软雅黑" w:hAnsi="微软雅黑" w:hint="eastAsia"/>
        </w:rPr>
        <w:t>/</w:t>
      </w:r>
      <w:r w:rsidR="002C115E" w:rsidRPr="002C115E">
        <w:rPr>
          <w:rFonts w:ascii="微软雅黑" w:eastAsia="微软雅黑" w:hAnsi="微软雅黑"/>
        </w:rPr>
        <w:t>verifyCodeList</w:t>
      </w:r>
    </w:p>
    <w:p w:rsidR="006A197C" w:rsidRDefault="006A197C" w:rsidP="006A197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6A197C" w:rsidTr="004E5FD0">
        <w:tc>
          <w:tcPr>
            <w:tcW w:w="1385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A197C" w:rsidTr="004E5FD0">
        <w:trPr>
          <w:trHeight w:val="371"/>
        </w:trPr>
        <w:tc>
          <w:tcPr>
            <w:tcW w:w="1385" w:type="dxa"/>
          </w:tcPr>
          <w:p w:rsidR="006A197C" w:rsidRDefault="006A197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6A197C" w:rsidRDefault="006A197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  <w:tc>
          <w:tcPr>
            <w:tcW w:w="1044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A197C" w:rsidRDefault="006A197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门店ID</w:t>
            </w:r>
          </w:p>
        </w:tc>
      </w:tr>
      <w:tr w:rsidR="006A197C" w:rsidTr="004E5FD0">
        <w:trPr>
          <w:trHeight w:val="371"/>
        </w:trPr>
        <w:tc>
          <w:tcPr>
            <w:tcW w:w="1385" w:type="dxa"/>
          </w:tcPr>
          <w:p w:rsidR="006A197C" w:rsidRDefault="005A7ED6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5A7ED6">
              <w:rPr>
                <w:rFonts w:ascii="微软雅黑" w:eastAsia="微软雅黑" w:hAnsi="微软雅黑"/>
                <w:sz w:val="16"/>
                <w:szCs w:val="16"/>
              </w:rPr>
              <w:t>verifyTime</w:t>
            </w:r>
          </w:p>
        </w:tc>
        <w:tc>
          <w:tcPr>
            <w:tcW w:w="1282" w:type="dxa"/>
          </w:tcPr>
          <w:p w:rsidR="006A197C" w:rsidRDefault="006A197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开始时间</w:t>
            </w:r>
          </w:p>
        </w:tc>
        <w:tc>
          <w:tcPr>
            <w:tcW w:w="1044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A197C" w:rsidRDefault="00B037D2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</w:t>
            </w:r>
            <w:r w:rsidR="006A197C">
              <w:rPr>
                <w:rFonts w:ascii="微软雅黑" w:eastAsia="微软雅黑" w:hAnsi="微软雅黑" w:hint="eastAsia"/>
                <w:sz w:val="16"/>
                <w:szCs w:val="16"/>
              </w:rPr>
              <w:t>时间</w:t>
            </w:r>
            <w:r w:rsidR="006A197C" w:rsidRPr="00F2313E">
              <w:rPr>
                <w:rFonts w:ascii="微软雅黑" w:eastAsia="微软雅黑" w:hAnsi="微软雅黑" w:hint="eastAsia"/>
                <w:sz w:val="16"/>
                <w:szCs w:val="16"/>
              </w:rPr>
              <w:t>（yyyy-MM-dd）</w:t>
            </w:r>
          </w:p>
        </w:tc>
      </w:tr>
      <w:tr w:rsidR="003F118C" w:rsidTr="004E5FD0">
        <w:trPr>
          <w:trHeight w:val="371"/>
        </w:trPr>
        <w:tc>
          <w:tcPr>
            <w:tcW w:w="1385" w:type="dxa"/>
          </w:tcPr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82" w:type="dxa"/>
          </w:tcPr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44" w:type="dxa"/>
          </w:tcPr>
          <w:p w:rsidR="003F118C" w:rsidRDefault="003F118C" w:rsidP="003F118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3F118C" w:rsidRDefault="003F118C" w:rsidP="003F118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3F118C" w:rsidRDefault="003F118C" w:rsidP="003F118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3F118C" w:rsidTr="004E5FD0">
        <w:trPr>
          <w:trHeight w:val="371"/>
        </w:trPr>
        <w:tc>
          <w:tcPr>
            <w:tcW w:w="1385" w:type="dxa"/>
          </w:tcPr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82" w:type="dxa"/>
          </w:tcPr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44" w:type="dxa"/>
          </w:tcPr>
          <w:p w:rsidR="003F118C" w:rsidRDefault="003F118C" w:rsidP="003F118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3F118C" w:rsidRDefault="003F118C" w:rsidP="003F118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3F118C" w:rsidRDefault="003F118C" w:rsidP="003F118C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3F118C" w:rsidRDefault="003F118C" w:rsidP="003F118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6A197C" w:rsidRDefault="006A197C" w:rsidP="006A197C">
      <w:pPr>
        <w:rPr>
          <w:rFonts w:ascii="微软雅黑" w:eastAsia="微软雅黑" w:hAnsi="微软雅黑"/>
        </w:rPr>
      </w:pPr>
    </w:p>
    <w:p w:rsidR="006A197C" w:rsidRDefault="006A197C" w:rsidP="006A197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1307"/>
        <w:gridCol w:w="681"/>
        <w:gridCol w:w="1558"/>
        <w:gridCol w:w="2179"/>
      </w:tblGrid>
      <w:tr w:rsidR="006A197C" w:rsidTr="004E5FD0">
        <w:tc>
          <w:tcPr>
            <w:tcW w:w="1385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307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81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D2D9A" w:rsidTr="004E5FD0">
        <w:tc>
          <w:tcPr>
            <w:tcW w:w="1385" w:type="dxa"/>
          </w:tcPr>
          <w:p w:rsidR="00BD2D9A" w:rsidRDefault="00BD2D9A" w:rsidP="00BD2D9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19" w:type="dxa"/>
          </w:tcPr>
          <w:p w:rsidR="00BD2D9A" w:rsidRDefault="00BD2D9A" w:rsidP="00BD2D9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307" w:type="dxa"/>
          </w:tcPr>
          <w:p w:rsidR="00BD2D9A" w:rsidRDefault="00BD2D9A" w:rsidP="00BD2D9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681" w:type="dxa"/>
          </w:tcPr>
          <w:p w:rsidR="00BD2D9A" w:rsidRDefault="00BD2D9A" w:rsidP="00BD2D9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BD2D9A" w:rsidRDefault="00BD2D9A" w:rsidP="00BD2D9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BD2D9A" w:rsidRDefault="00BD2D9A" w:rsidP="00BD2D9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BD2D9A" w:rsidTr="004E5FD0">
        <w:tc>
          <w:tcPr>
            <w:tcW w:w="1385" w:type="dxa"/>
          </w:tcPr>
          <w:p w:rsidR="00BD2D9A" w:rsidRDefault="00BD2D9A" w:rsidP="00BD2D9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19" w:type="dxa"/>
          </w:tcPr>
          <w:p w:rsidR="00BD2D9A" w:rsidRDefault="00BD2D9A" w:rsidP="00BD2D9A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307" w:type="dxa"/>
          </w:tcPr>
          <w:p w:rsidR="00BD2D9A" w:rsidRDefault="00BD2D9A" w:rsidP="00BD2D9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681" w:type="dxa"/>
          </w:tcPr>
          <w:p w:rsidR="00BD2D9A" w:rsidRDefault="00BD2D9A" w:rsidP="00BD2D9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:rsidR="00BD2D9A" w:rsidRDefault="00BD2D9A" w:rsidP="00BD2D9A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BD2D9A" w:rsidRDefault="00BD2D9A" w:rsidP="00BD2D9A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6A197C" w:rsidTr="004E5FD0">
        <w:tc>
          <w:tcPr>
            <w:tcW w:w="1385" w:type="dxa"/>
          </w:tcPr>
          <w:p w:rsidR="006A197C" w:rsidRDefault="006B2EB9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6B2EB9">
              <w:rPr>
                <w:rFonts w:ascii="微软雅黑" w:eastAsia="微软雅黑" w:hAnsi="微软雅黑"/>
                <w:sz w:val="16"/>
                <w:szCs w:val="16"/>
              </w:rPr>
              <w:t>verifyArray</w:t>
            </w:r>
          </w:p>
        </w:tc>
        <w:tc>
          <w:tcPr>
            <w:tcW w:w="1419" w:type="dxa"/>
          </w:tcPr>
          <w:p w:rsidR="006A197C" w:rsidRDefault="00E77BC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兑换码列表</w:t>
            </w:r>
          </w:p>
        </w:tc>
        <w:tc>
          <w:tcPr>
            <w:tcW w:w="1307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681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6A197C" w:rsidRDefault="00387E96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兑换码列表</w:t>
            </w:r>
          </w:p>
        </w:tc>
      </w:tr>
    </w:tbl>
    <w:p w:rsidR="006A197C" w:rsidRDefault="006A197C" w:rsidP="006A197C">
      <w:pPr>
        <w:rPr>
          <w:rFonts w:ascii="微软雅黑" w:eastAsia="微软雅黑" w:hAnsi="微软雅黑" w:cs="Helvetica Neue"/>
          <w:color w:val="1A1A1A"/>
          <w:kern w:val="0"/>
          <w:sz w:val="16"/>
          <w:szCs w:val="16"/>
        </w:rPr>
      </w:pPr>
    </w:p>
    <w:p w:rsidR="006A197C" w:rsidRDefault="006A197C" w:rsidP="006A197C">
      <w:pPr>
        <w:rPr>
          <w:rFonts w:ascii="微软雅黑" w:eastAsia="微软雅黑" w:hAnsi="微软雅黑"/>
          <w:b/>
          <w:sz w:val="24"/>
        </w:rPr>
      </w:pPr>
      <w:r w:rsidRPr="00126337">
        <w:rPr>
          <w:rFonts w:ascii="微软雅黑" w:eastAsia="微软雅黑" w:hAnsi="微软雅黑" w:cs="微软雅黑"/>
          <w:b/>
          <w:sz w:val="24"/>
        </w:rPr>
        <w:lastRenderedPageBreak/>
        <w:t>statArray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6A197C" w:rsidTr="004E5FD0">
        <w:tc>
          <w:tcPr>
            <w:tcW w:w="1301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6A197C" w:rsidTr="004E5FD0">
        <w:tc>
          <w:tcPr>
            <w:tcW w:w="1301" w:type="dxa"/>
          </w:tcPr>
          <w:p w:rsidR="006A197C" w:rsidRDefault="007724FE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7724FE">
              <w:rPr>
                <w:rFonts w:ascii="微软雅黑" w:eastAsia="微软雅黑" w:hAnsi="微软雅黑"/>
                <w:sz w:val="16"/>
                <w:szCs w:val="16"/>
              </w:rPr>
              <w:t>verifyCode</w:t>
            </w:r>
          </w:p>
        </w:tc>
        <w:tc>
          <w:tcPr>
            <w:tcW w:w="1301" w:type="dxa"/>
          </w:tcPr>
          <w:p w:rsidR="006A197C" w:rsidRDefault="006A197C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</w:t>
            </w:r>
            <w:r w:rsidR="007724FE">
              <w:rPr>
                <w:rFonts w:ascii="微软雅黑" w:eastAsia="微软雅黑" w:hAnsi="微软雅黑" w:hint="eastAsia"/>
                <w:sz w:val="16"/>
                <w:szCs w:val="16"/>
              </w:rPr>
              <w:t>码</w:t>
            </w:r>
          </w:p>
        </w:tc>
        <w:tc>
          <w:tcPr>
            <w:tcW w:w="1012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6A197C" w:rsidRDefault="006A197C" w:rsidP="004E5FD0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A197C" w:rsidRDefault="00EB2026" w:rsidP="004E5FD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兑换码</w:t>
            </w:r>
          </w:p>
        </w:tc>
      </w:tr>
      <w:tr w:rsidR="00624626" w:rsidTr="004E5FD0">
        <w:tc>
          <w:tcPr>
            <w:tcW w:w="1301" w:type="dxa"/>
          </w:tcPr>
          <w:p w:rsidR="00624626" w:rsidRDefault="00624626" w:rsidP="0062462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serv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ice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624626" w:rsidRDefault="00624626" w:rsidP="0062462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624626" w:rsidRDefault="00624626" w:rsidP="00624626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624626" w:rsidRDefault="00624626" w:rsidP="00624626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624626" w:rsidRDefault="00624626" w:rsidP="00624626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624626" w:rsidRDefault="00624626" w:rsidP="0062462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服务名称</w:t>
            </w:r>
          </w:p>
        </w:tc>
      </w:tr>
      <w:tr w:rsidR="00A25421" w:rsidTr="004E5FD0">
        <w:tc>
          <w:tcPr>
            <w:tcW w:w="1301" w:type="dxa"/>
          </w:tcPr>
          <w:p w:rsidR="00A25421" w:rsidRDefault="00A25421" w:rsidP="00A2542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5034CC">
              <w:rPr>
                <w:rFonts w:ascii="微软雅黑" w:eastAsia="微软雅黑" w:hAnsi="微软雅黑"/>
                <w:sz w:val="16"/>
                <w:szCs w:val="16"/>
              </w:rPr>
              <w:t>payment</w:t>
            </w:r>
          </w:p>
        </w:tc>
        <w:tc>
          <w:tcPr>
            <w:tcW w:w="1301" w:type="dxa"/>
          </w:tcPr>
          <w:p w:rsidR="00A25421" w:rsidRDefault="00A25421" w:rsidP="00A2542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支付金额</w:t>
            </w:r>
          </w:p>
        </w:tc>
        <w:tc>
          <w:tcPr>
            <w:tcW w:w="1012" w:type="dxa"/>
          </w:tcPr>
          <w:p w:rsidR="00A25421" w:rsidRDefault="00A25421" w:rsidP="00A25421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A25421" w:rsidRDefault="00A25421" w:rsidP="00A25421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A25421" w:rsidRDefault="00A25421" w:rsidP="00A25421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A25421" w:rsidRDefault="00A25421" w:rsidP="00A2542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支付金额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单位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分</w:t>
            </w:r>
          </w:p>
        </w:tc>
      </w:tr>
      <w:tr w:rsidR="00C631D8" w:rsidTr="004E5FD0">
        <w:tc>
          <w:tcPr>
            <w:tcW w:w="1301" w:type="dxa"/>
          </w:tcPr>
          <w:p w:rsidR="00C631D8" w:rsidRPr="005034CC" w:rsidRDefault="00C631D8" w:rsidP="00C631D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62B5A">
              <w:rPr>
                <w:rFonts w:ascii="微软雅黑" w:eastAsia="微软雅黑" w:hAnsi="微软雅黑"/>
                <w:sz w:val="16"/>
                <w:szCs w:val="16"/>
              </w:rPr>
              <w:t>verifyTime</w:t>
            </w:r>
          </w:p>
        </w:tc>
        <w:tc>
          <w:tcPr>
            <w:tcW w:w="1301" w:type="dxa"/>
          </w:tcPr>
          <w:p w:rsidR="00C631D8" w:rsidRDefault="00C631D8" w:rsidP="00C631D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兑换时间</w:t>
            </w:r>
          </w:p>
        </w:tc>
        <w:tc>
          <w:tcPr>
            <w:tcW w:w="1012" w:type="dxa"/>
          </w:tcPr>
          <w:p w:rsidR="00C631D8" w:rsidRDefault="00C631D8" w:rsidP="00C631D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C631D8" w:rsidRDefault="00C631D8" w:rsidP="00C631D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C631D8" w:rsidRDefault="00C631D8" w:rsidP="00C631D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C631D8" w:rsidRDefault="001A3848" w:rsidP="00C631D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兑换时间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（</w:t>
            </w:r>
            <w:r w:rsidR="00C36975">
              <w:rPr>
                <w:rFonts w:ascii="微软雅黑" w:eastAsia="微软雅黑" w:hAnsi="微软雅黑" w:hint="eastAsia"/>
                <w:sz w:val="16"/>
                <w:szCs w:val="16"/>
              </w:rPr>
              <w:t>格式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 w:rsidR="00C36975" w:rsidRPr="00C36975">
              <w:rPr>
                <w:rFonts w:ascii="微软雅黑" w:eastAsia="微软雅黑" w:hAnsi="微软雅黑"/>
                <w:sz w:val="16"/>
                <w:szCs w:val="16"/>
              </w:rPr>
              <w:t>HH:mm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</w:p>
        </w:tc>
      </w:tr>
    </w:tbl>
    <w:p w:rsidR="00015298" w:rsidRDefault="00015298">
      <w:pPr>
        <w:rPr>
          <w:rFonts w:ascii="微软雅黑" w:eastAsia="微软雅黑" w:hAnsi="微软雅黑"/>
          <w:sz w:val="16"/>
          <w:szCs w:val="16"/>
        </w:rPr>
      </w:pPr>
    </w:p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营销模块</w:t>
      </w:r>
    </w:p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领取卡券-变更-田明辉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/market/userGetCoupon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ind w:left="714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用户通过可领取优惠券列表点击</w:t>
      </w:r>
      <w:r>
        <w:rPr>
          <w:rFonts w:ascii="微软雅黑" w:eastAsia="微软雅黑" w:hAnsi="微软雅黑" w:hint="eastAsia"/>
        </w:rPr>
        <w:t>优惠券，给用户加上优惠券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userID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activityID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卡券活动ID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卡券活动ID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优惠券ID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优惠券ID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isReceiveable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是否可以领取优惠券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0：不可领取，1：可以领取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查询闪付优惠-新增-娄玉东</w:t>
      </w:r>
    </w:p>
    <w:p w:rsidR="00015298" w:rsidRDefault="00015298">
      <w:pPr>
        <w:ind w:left="714" w:firstLine="420"/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点击进入闪付进去闪付界面是 查询闪付营销活动：</w:t>
      </w:r>
    </w:p>
    <w:p w:rsidR="00015298" w:rsidRDefault="005066C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/activity/getFastPayActivity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324"/>
        <w:gridCol w:w="1078"/>
        <w:gridCol w:w="1116"/>
        <w:gridCol w:w="1609"/>
        <w:gridCol w:w="1973"/>
      </w:tblGrid>
      <w:tr w:rsidR="00015298">
        <w:tc>
          <w:tcPr>
            <w:tcW w:w="14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2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429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storeID</w:t>
            </w:r>
          </w:p>
        </w:tc>
        <w:tc>
          <w:tcPr>
            <w:tcW w:w="13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门店id</w:t>
            </w:r>
          </w:p>
        </w:tc>
        <w:tc>
          <w:tcPr>
            <w:tcW w:w="107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门店id</w:t>
            </w:r>
          </w:p>
        </w:tc>
      </w:tr>
    </w:tbl>
    <w:p w:rsidR="00015298" w:rsidRDefault="00015298">
      <w:pPr>
        <w:jc w:val="left"/>
        <w:rPr>
          <w:rFonts w:ascii="微软雅黑" w:eastAsia="微软雅黑" w:hAnsi="微软雅黑" w:cs="微软雅黑"/>
          <w:sz w:val="16"/>
          <w:szCs w:val="16"/>
        </w:rPr>
      </w:pPr>
    </w:p>
    <w:p w:rsidR="00015298" w:rsidRDefault="005066CD">
      <w:pPr>
        <w:pStyle w:val="4"/>
        <w:jc w:val="left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65"/>
        <w:gridCol w:w="1044"/>
        <w:gridCol w:w="1008"/>
        <w:gridCol w:w="1609"/>
        <w:gridCol w:w="1973"/>
      </w:tblGrid>
      <w:tr w:rsidR="00015298">
        <w:tc>
          <w:tcPr>
            <w:tcW w:w="143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0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43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storeActList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6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门店活动列表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1008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  <w:p w:rsidR="00015298" w:rsidRDefault="00015298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门店活动列表</w:t>
            </w:r>
          </w:p>
        </w:tc>
      </w:tr>
      <w:tr w:rsidR="00015298">
        <w:tc>
          <w:tcPr>
            <w:tcW w:w="143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platActList</w:t>
            </w:r>
          </w:p>
        </w:tc>
        <w:tc>
          <w:tcPr>
            <w:tcW w:w="146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平台活动列表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1008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平台活动列表</w:t>
            </w:r>
          </w:p>
        </w:tc>
      </w:tr>
    </w:tbl>
    <w:p w:rsidR="00015298" w:rsidRDefault="00015298">
      <w:pPr>
        <w:rPr>
          <w:rFonts w:ascii="微软雅黑" w:eastAsia="微软雅黑" w:hAnsi="微软雅黑" w:cs="微软雅黑"/>
          <w:szCs w:val="21"/>
        </w:rPr>
      </w:pPr>
    </w:p>
    <w:p w:rsidR="00015298" w:rsidRDefault="005066CD">
      <w:pPr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storeActList；platActList</w:t>
      </w:r>
    </w:p>
    <w:p w:rsidR="00015298" w:rsidRDefault="00015298">
      <w:pPr>
        <w:rPr>
          <w:rFonts w:ascii="微软雅黑" w:eastAsia="微软雅黑" w:hAnsi="微软雅黑" w:cs="微软雅黑"/>
          <w:sz w:val="16"/>
          <w:szCs w:val="16"/>
        </w:rPr>
      </w:pP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463"/>
        <w:gridCol w:w="1229"/>
        <w:gridCol w:w="820"/>
        <w:gridCol w:w="1606"/>
        <w:gridCol w:w="1984"/>
      </w:tblGrid>
      <w:tr w:rsidR="00015298">
        <w:tc>
          <w:tcPr>
            <w:tcW w:w="142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82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activityID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活动id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活动id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activityName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营销活动名称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tabs>
                <w:tab w:val="left" w:pos="573"/>
              </w:tabs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名称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type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活动类型</w:t>
            </w:r>
          </w:p>
        </w:tc>
        <w:tc>
          <w:tcPr>
            <w:tcW w:w="1229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820" w:type="dxa"/>
          </w:tcPr>
          <w:p w:rsidR="00015298" w:rsidRDefault="00015298">
            <w:pPr>
              <w:tabs>
                <w:tab w:val="left" w:pos="573"/>
              </w:tabs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6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区分平台和门店：“0”是平台，“1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是门店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activityDesc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活动描述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活动描述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favourList 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优惠列表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820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优惠列表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minNeedPrice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最低需满足金额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最低需满足金额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favourList 优惠列表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463"/>
        <w:gridCol w:w="935"/>
        <w:gridCol w:w="1114"/>
        <w:gridCol w:w="1606"/>
        <w:gridCol w:w="1984"/>
      </w:tblGrid>
      <w:tr w:rsidR="00015298">
        <w:tc>
          <w:tcPr>
            <w:tcW w:w="142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93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11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427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threshold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oun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</w:t>
            </w:r>
          </w:p>
        </w:tc>
        <w:tc>
          <w:tcPr>
            <w:tcW w:w="1463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活动满足金额</w:t>
            </w:r>
          </w:p>
        </w:tc>
        <w:tc>
          <w:tcPr>
            <w:tcW w:w="935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4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6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活动满足金额：订单金额大于等于needAmt才能享受该活动 50，100，150</w:t>
            </w:r>
          </w:p>
        </w:tc>
      </w:tr>
      <w:tr w:rsidR="00015298">
        <w:tc>
          <w:tcPr>
            <w:tcW w:w="1427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activityAm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oun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</w:t>
            </w:r>
          </w:p>
        </w:tc>
        <w:tc>
          <w:tcPr>
            <w:tcW w:w="1463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活动优惠金额</w:t>
            </w:r>
          </w:p>
        </w:tc>
        <w:tc>
          <w:tcPr>
            <w:tcW w:w="935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4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6" w:type="dxa"/>
            <w:shd w:val="clear" w:color="auto" w:fill="FFFFFF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  <w:shd w:val="clear" w:color="auto" w:fill="FFFFFF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活动优惠金额： 10，20，30</w:t>
            </w:r>
          </w:p>
        </w:tc>
      </w:tr>
    </w:tbl>
    <w:p w:rsidR="00015298" w:rsidRDefault="005066CD">
      <w:pPr>
        <w:pStyle w:val="3"/>
        <w:tabs>
          <w:tab w:val="clear" w:pos="879"/>
          <w:tab w:val="left" w:pos="737"/>
        </w:tabs>
        <w:ind w:left="431"/>
      </w:pPr>
      <w:r>
        <w:rPr>
          <w:rFonts w:hint="eastAsia"/>
        </w:rPr>
        <w:t>添加优惠劵</w:t>
      </w:r>
      <w:r>
        <w:rPr>
          <w:rFonts w:hint="eastAsia"/>
        </w:rPr>
        <w:t xml:space="preserve"> (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015298" w:rsidRDefault="005066CD">
      <w:pPr>
        <w:pStyle w:val="4"/>
      </w:pPr>
      <w:r>
        <w:rPr>
          <w:rFonts w:hint="eastAsia"/>
        </w:rPr>
        <w:t>概要说明</w:t>
      </w:r>
    </w:p>
    <w:p w:rsidR="00015298" w:rsidRDefault="005066CD">
      <w:r>
        <w:rPr>
          <w:rFonts w:hint="eastAsia"/>
        </w:rPr>
        <w:t>服务名称：</w:t>
      </w:r>
      <w:r>
        <w:t>/market/addCoupon</w:t>
      </w:r>
    </w:p>
    <w:p w:rsidR="00015298" w:rsidRDefault="005066CD">
      <w:pPr>
        <w:pStyle w:val="4"/>
      </w:pPr>
      <w:r>
        <w:rPr>
          <w:rFonts w:hint="eastAsia"/>
        </w:rPr>
        <w:t>输入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906"/>
        <w:gridCol w:w="1080"/>
        <w:gridCol w:w="1557"/>
        <w:gridCol w:w="2177"/>
      </w:tblGrid>
      <w:tr w:rsidR="00015298">
        <w:tc>
          <w:tcPr>
            <w:tcW w:w="13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userID</w:t>
            </w:r>
          </w:p>
        </w:tc>
        <w:tc>
          <w:tcPr>
            <w:tcW w:w="1418" w:type="dxa"/>
          </w:tcPr>
          <w:p w:rsidR="00015298" w:rsidRDefault="005066CD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couponID</w:t>
            </w:r>
          </w:p>
        </w:tc>
        <w:tc>
          <w:tcPr>
            <w:tcW w:w="1418" w:type="dxa"/>
          </w:tcPr>
          <w:p w:rsidR="00015298" w:rsidRDefault="005066CD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劵</w:t>
            </w:r>
            <w:r>
              <w:t>ID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劵</w:t>
            </w:r>
            <w:r>
              <w:t>ID</w:t>
            </w:r>
          </w:p>
        </w:tc>
      </w:tr>
    </w:tbl>
    <w:p w:rsidR="00015298" w:rsidRDefault="00015298"/>
    <w:p w:rsidR="00015298" w:rsidRDefault="005066CD">
      <w:pPr>
        <w:pStyle w:val="4"/>
      </w:pPr>
      <w:r>
        <w:rPr>
          <w:rFonts w:hint="eastAsia"/>
        </w:rPr>
        <w:t>输出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906"/>
        <w:gridCol w:w="1080"/>
        <w:gridCol w:w="1557"/>
        <w:gridCol w:w="2177"/>
      </w:tblGrid>
      <w:tr w:rsidR="00015298">
        <w:tc>
          <w:tcPr>
            <w:tcW w:w="13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t>couponID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</w:rPr>
              <w:t>劵</w:t>
            </w:r>
            <w:r>
              <w:t>ID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</w:rPr>
              <w:t>劵</w:t>
            </w:r>
            <w:r>
              <w:t>ID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rPr>
                <w:rFonts w:hint="eastAsia"/>
              </w:rPr>
              <w:t>couponPrice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面额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12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</w:pPr>
            <w: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面额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有效开始时间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有效开始时间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rPr>
                <w:rFonts w:hint="eastAsia"/>
              </w:rPr>
              <w:t>endTime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有效结束时间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20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有效结束时间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rPr>
                <w:rFonts w:hint="eastAsia"/>
              </w:rPr>
              <w:t>couponImgUrl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图片地址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图片地址</w:t>
            </w: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rPr>
                <w:rFonts w:hint="eastAsia"/>
              </w:rPr>
              <w:lastRenderedPageBreak/>
              <w:t>couponName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优惠券名称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77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rPr>
                <w:rFonts w:hint="eastAsia"/>
              </w:rPr>
              <w:t>couponType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优惠券类型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177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84" w:type="dxa"/>
          </w:tcPr>
          <w:p w:rsidR="00015298" w:rsidRDefault="005066CD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状态</w:t>
            </w:r>
          </w:p>
        </w:tc>
        <w:tc>
          <w:tcPr>
            <w:tcW w:w="906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N</w:t>
            </w:r>
          </w:p>
        </w:tc>
        <w:tc>
          <w:tcPr>
            <w:tcW w:w="1080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557" w:type="dxa"/>
          </w:tcPr>
          <w:p w:rsidR="00015298" w:rsidRDefault="005066CD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77" w:type="dxa"/>
          </w:tcPr>
          <w:p w:rsidR="00015298" w:rsidRDefault="005066CD">
            <w:r>
              <w:rPr>
                <w:rFonts w:hint="eastAsia"/>
                <w:kern w:val="0"/>
                <w:sz w:val="22"/>
                <w:lang w:bidi="en-US"/>
              </w:rPr>
              <w:t xml:space="preserve">0 </w:t>
            </w:r>
            <w:r>
              <w:rPr>
                <w:rFonts w:hint="eastAsia"/>
                <w:kern w:val="0"/>
                <w:sz w:val="22"/>
                <w:lang w:bidi="en-US"/>
              </w:rPr>
              <w:t>未使用</w:t>
            </w:r>
            <w:r>
              <w:rPr>
                <w:rFonts w:hint="eastAsia"/>
                <w:kern w:val="0"/>
                <w:sz w:val="22"/>
                <w:lang w:bidi="en-US"/>
              </w:rPr>
              <w:t xml:space="preserve">1 </w:t>
            </w:r>
            <w:r>
              <w:rPr>
                <w:rFonts w:hint="eastAsia"/>
                <w:kern w:val="0"/>
                <w:sz w:val="22"/>
                <w:lang w:bidi="en-US"/>
              </w:rPr>
              <w:t>已使用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 xml:space="preserve">2 </w:t>
            </w:r>
            <w:r>
              <w:rPr>
                <w:rFonts w:hint="eastAsia"/>
                <w:kern w:val="0"/>
                <w:sz w:val="22"/>
                <w:lang w:bidi="en-US"/>
              </w:rPr>
              <w:t>已过期</w:t>
            </w: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015298">
      <w:pPr>
        <w:rPr>
          <w:rFonts w:ascii="微软雅黑" w:eastAsia="微软雅黑" w:hAnsi="微软雅黑" w:cs="微软雅黑"/>
          <w:sz w:val="15"/>
          <w:szCs w:val="15"/>
        </w:rPr>
      </w:pPr>
    </w:p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发现模块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发现列表-张冉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t>/discover/list</w:t>
      </w:r>
    </w:p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cityCode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城市编码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城市编码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371"/>
        </w:trPr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8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108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/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463"/>
        <w:gridCol w:w="1229"/>
        <w:gridCol w:w="820"/>
        <w:gridCol w:w="1606"/>
        <w:gridCol w:w="1984"/>
      </w:tblGrid>
      <w:tr w:rsidR="00015298">
        <w:tc>
          <w:tcPr>
            <w:tcW w:w="142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82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</w:tbl>
    <w:p w:rsidR="00015298" w:rsidRDefault="00015298"/>
    <w:p w:rsidR="00015298" w:rsidRDefault="005066CD">
      <w:r>
        <w:t>discoverList</w:t>
      </w:r>
    </w:p>
    <w:p w:rsidR="00015298" w:rsidRDefault="00015298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463"/>
        <w:gridCol w:w="1229"/>
        <w:gridCol w:w="820"/>
        <w:gridCol w:w="1606"/>
        <w:gridCol w:w="1984"/>
      </w:tblGrid>
      <w:tr w:rsidR="00015298">
        <w:tc>
          <w:tcPr>
            <w:tcW w:w="142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lastRenderedPageBreak/>
              <w:t>参数</w:t>
            </w:r>
          </w:p>
        </w:tc>
        <w:tc>
          <w:tcPr>
            <w:tcW w:w="146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82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publishDate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发布日期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tabs>
                <w:tab w:val="left" w:pos="573"/>
              </w:tabs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发布日期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发现ID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tabs>
                <w:tab w:val="left" w:pos="573"/>
              </w:tabs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发现ID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image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大图标题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tabs>
                <w:tab w:val="left" w:pos="573"/>
              </w:tabs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64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展示图片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itle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文字标题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文字标题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type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发现类型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tabs>
                <w:tab w:val="left" w:pos="573"/>
              </w:tabs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门店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1服务 2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技师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 xml:space="preserve"> 3图文</w:t>
            </w:r>
          </w:p>
        </w:tc>
      </w:tr>
    </w:tbl>
    <w:p w:rsidR="00015298" w:rsidRDefault="00015298"/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发现内容列表（门店）-张冉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t>/discover/item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serID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publishDate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发布日期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发布日期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image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大图标题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展示图片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title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标题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isFavorite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是否收藏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未收藏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已收藏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发现类型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服务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技师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3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图文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storeList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门店列表</w:t>
            </w:r>
          </w:p>
        </w:tc>
      </w:tr>
    </w:tbl>
    <w:p w:rsidR="00015298" w:rsidRDefault="00015298"/>
    <w:p w:rsidR="00015298" w:rsidRDefault="00015298"/>
    <w:p w:rsidR="00015298" w:rsidRDefault="005066CD">
      <w:r>
        <w:rPr>
          <w:rFonts w:hint="eastAsia"/>
        </w:rPr>
        <w:t>storeList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5"/>
        <w:gridCol w:w="2891"/>
      </w:tblGrid>
      <w:tr w:rsidR="00015298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长度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name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店铺最低价格，单位分</w:t>
            </w:r>
          </w:p>
        </w:tc>
      </w:tr>
      <w:tr w:rsidR="00015298">
        <w:trPr>
          <w:trHeight w:val="90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12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店铺订单数量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店铺分数，满分为5分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店铺简介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店铺默认大图的URL地址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isReservable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是否可预约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5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 0：否（仅展示），1：是，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015298" w:rsidRDefault="00015298"/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发现内容列表（项目）-张冉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t>/discover/item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serID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publishDate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发布日期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发布日期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image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大图标题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展示图片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title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标题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isFavorite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是否收藏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未收藏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已收藏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发现类型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服务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技师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3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图文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服务列表</w:t>
            </w:r>
          </w:p>
        </w:tc>
      </w:tr>
    </w:tbl>
    <w:p w:rsidR="00015298" w:rsidRDefault="005066CD">
      <w:r>
        <w:rPr>
          <w:rFonts w:hint="eastAsia"/>
        </w:rPr>
        <w:t>serviceList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服务ID</w:t>
            </w:r>
          </w:p>
        </w:tc>
      </w:tr>
      <w:tr w:rsidR="00015298">
        <w:trPr>
          <w:trHeight w:val="331"/>
        </w:trPr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服务大图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服务默认大图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项目分数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服务归属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minPrice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isLevel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是否开启等级(0 未启用， 1启用)</w:t>
            </w:r>
          </w:p>
        </w:tc>
      </w:tr>
      <w:tr w:rsidR="00546CA6" w:rsidTr="00546CA6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marketPrice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市场价格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S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A6" w:rsidRDefault="00546CA6" w:rsidP="002375D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CA6" w:rsidRDefault="00546CA6" w:rsidP="002375D0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最低价格的市场价格</w:t>
            </w:r>
          </w:p>
        </w:tc>
      </w:tr>
    </w:tbl>
    <w:p w:rsidR="00015298" w:rsidRDefault="00015298"/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发现内容列表（技师）-张冉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t>/discover/item</w:t>
      </w:r>
    </w:p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lastRenderedPageBreak/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serID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latitude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pageStart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当前第一页</w:t>
            </w:r>
          </w:p>
        </w:tc>
      </w:tr>
      <w:tr w:rsidR="00015298">
        <w:trPr>
          <w:trHeight w:val="28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pageOffset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获取数据条数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默认值为：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10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条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pageCount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总共页数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总数量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tupleCount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总记录数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总页数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publishDate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发布日期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发布日期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image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大图标题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展示图片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title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标题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isFavorite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是否收藏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未收藏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已收藏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发现类型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服务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技师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3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图文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serviceList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服务列表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JSONArray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服务列表</w:t>
            </w:r>
          </w:p>
        </w:tc>
      </w:tr>
    </w:tbl>
    <w:p w:rsidR="00015298" w:rsidRDefault="005066CD">
      <w:r>
        <w:t>s</w:t>
      </w:r>
      <w:r>
        <w:rPr>
          <w:rFonts w:hint="eastAsia"/>
        </w:rPr>
        <w:t>kill</w:t>
      </w:r>
      <w:r>
        <w:t>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301"/>
        <w:gridCol w:w="1012"/>
        <w:gridCol w:w="868"/>
        <w:gridCol w:w="1156"/>
        <w:gridCol w:w="2891"/>
      </w:tblGrid>
      <w:tr w:rsidR="00015298"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6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5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技师姓名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icon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技师Icon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技师头像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distance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距离，单位公里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radeID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技师等级ID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gender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技师性别 男或者女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is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Busy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是否今日满钟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 满钟  2 没有满钟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orderCount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N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成单次数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score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评分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introduction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技师详细介绍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storeI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店铺ID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 ID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storeName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店铺名称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ocation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技师地址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技师地址</w:t>
            </w:r>
          </w:p>
        </w:tc>
      </w:tr>
      <w:tr w:rsidR="00015298"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isSelfOwned</w:t>
            </w:r>
          </w:p>
        </w:tc>
        <w:tc>
          <w:tcPr>
            <w:tcW w:w="130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技师归属</w:t>
            </w:r>
          </w:p>
        </w:tc>
        <w:tc>
          <w:tcPr>
            <w:tcW w:w="101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6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4</w:t>
            </w:r>
          </w:p>
        </w:tc>
        <w:tc>
          <w:tcPr>
            <w:tcW w:w="115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1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门店 1 华佗自营</w:t>
            </w:r>
          </w:p>
        </w:tc>
      </w:tr>
    </w:tbl>
    <w:p w:rsidR="00015298" w:rsidRDefault="00015298"/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发现内容列表（图文）-张冉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t>/discover/item</w:t>
      </w:r>
    </w:p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发现ID</w:t>
            </w:r>
          </w:p>
        </w:tc>
      </w:tr>
      <w:tr w:rsidR="00015298">
        <w:trPr>
          <w:trHeight w:val="321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u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serID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userlatitude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纬度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用户纬度</w:t>
            </w:r>
          </w:p>
        </w:tc>
      </w:tr>
      <w:tr w:rsidR="00015298">
        <w:trPr>
          <w:trHeight w:val="283"/>
        </w:trPr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longitude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经度</w:t>
            </w:r>
          </w:p>
        </w:tc>
        <w:tc>
          <w:tcPr>
            <w:tcW w:w="1134" w:type="dxa"/>
          </w:tcPr>
          <w:p w:rsidR="00015298" w:rsidRDefault="005066CD">
            <w:pPr>
              <w:ind w:firstLineChars="100" w:firstLine="16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用户经度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851"/>
        <w:gridCol w:w="1134"/>
        <w:gridCol w:w="2892"/>
      </w:tblGrid>
      <w:tr w:rsidR="00015298">
        <w:tc>
          <w:tcPr>
            <w:tcW w:w="124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85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89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publishDate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发布日期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发布日期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isFavorite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是否收藏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未收藏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已收藏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image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大图标题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展示图片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title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标题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标题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String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ontent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文章正文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text</w:t>
            </w:r>
          </w:p>
        </w:tc>
        <w:tc>
          <w:tcPr>
            <w:tcW w:w="851" w:type="dxa"/>
          </w:tcPr>
          <w:p w:rsidR="00015298" w:rsidRDefault="00015298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文章正文</w:t>
            </w:r>
          </w:p>
        </w:tc>
      </w:tr>
      <w:tr w:rsidR="00015298">
        <w:tc>
          <w:tcPr>
            <w:tcW w:w="124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276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发现类型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85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 门店 1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服务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技师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3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图文</w:t>
            </w:r>
          </w:p>
        </w:tc>
      </w:tr>
    </w:tbl>
    <w:p w:rsidR="00015298" w:rsidRDefault="00015298"/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友盟推送</w:t>
      </w:r>
    </w:p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推送广播-张冉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rPr>
          <w:rFonts w:hint="eastAsia"/>
        </w:rPr>
        <w:t>/umeng/push</w:t>
      </w:r>
    </w:p>
    <w:p w:rsidR="00015298" w:rsidRDefault="005066CD">
      <w:r>
        <w:t>当从创建完成推送信息并提交生效后，从后台确认推送</w:t>
      </w:r>
    </w:p>
    <w:p w:rsidR="00015298" w:rsidRDefault="005066CD">
      <w:r>
        <w:t>注</w:t>
      </w:r>
      <w:r>
        <w:t xml:space="preserve">: </w:t>
      </w:r>
    </w:p>
    <w:p w:rsidR="00015298" w:rsidRDefault="005066CD">
      <w:r>
        <w:t>推送后续动作：</w:t>
      </w:r>
    </w:p>
    <w:p w:rsidR="00015298" w:rsidRDefault="005066CD">
      <w:r>
        <w:t>推送除了显示消息外还会携带附加字段，供客户端打开后续动作。目前定义以下</w:t>
      </w:r>
      <w:r>
        <w:t>4</w:t>
      </w:r>
      <w:r>
        <w:t>种</w:t>
      </w:r>
      <w:r>
        <w:t>:</w:t>
      </w:r>
    </w:p>
    <w:p w:rsidR="00015298" w:rsidRDefault="005066CD">
      <w:r>
        <w:t>仅打开</w:t>
      </w:r>
      <w:r>
        <w:t>app</w:t>
      </w:r>
      <w:r>
        <w:t>，打开门店页，打开服务页，打开技师页，打开发现页。每种动作携带不同的</w:t>
      </w:r>
      <w:r>
        <w:t>key</w:t>
      </w:r>
      <w:r>
        <w:t>和</w:t>
      </w:r>
      <w:r>
        <w:t>value</w:t>
      </w:r>
      <w:r>
        <w:t>。</w:t>
      </w:r>
    </w:p>
    <w:p w:rsidR="00015298" w:rsidRDefault="005066CD">
      <w:r>
        <w:t>获取打开类型字段为</w:t>
      </w:r>
      <w:r>
        <w:t>”open_type”,</w:t>
      </w:r>
      <w:r>
        <w:t>可能有以下四种，</w:t>
      </w:r>
      <w:r>
        <w:t>app, store, service, skillWorker,find</w:t>
      </w:r>
    </w:p>
    <w:p w:rsidR="00015298" w:rsidRDefault="00015298"/>
    <w:p w:rsidR="00015298" w:rsidRDefault="005066CD">
      <w:r>
        <w:t>仅打开</w:t>
      </w:r>
      <w:r>
        <w:t>app</w:t>
      </w:r>
      <w:r>
        <w:t>：</w:t>
      </w:r>
    </w:p>
    <w:p w:rsidR="00015298" w:rsidRDefault="005066CD">
      <w:r>
        <w:t>Key: app          Value: app</w:t>
      </w:r>
    </w:p>
    <w:p w:rsidR="00015298" w:rsidRDefault="005066CD">
      <w:r>
        <w:t>打开门店页</w:t>
      </w:r>
      <w:r>
        <w:rPr>
          <w:rFonts w:hint="eastAsia"/>
        </w:rPr>
        <w:t>:</w:t>
      </w:r>
    </w:p>
    <w:p w:rsidR="00015298" w:rsidRDefault="005066CD">
      <w:r>
        <w:t xml:space="preserve">Key: store         Value: </w:t>
      </w:r>
      <w:r>
        <w:t>门店</w:t>
      </w:r>
      <w:r>
        <w:t xml:space="preserve">id </w:t>
      </w:r>
      <w:r>
        <w:t>如：</w:t>
      </w:r>
      <w:r>
        <w:t>00600afc-093b-4ef5-bac3-5323e4273260</w:t>
      </w:r>
    </w:p>
    <w:p w:rsidR="00015298" w:rsidRDefault="005066CD">
      <w:r>
        <w:t>打开服务页</w:t>
      </w:r>
    </w:p>
    <w:p w:rsidR="00015298" w:rsidRDefault="005066CD">
      <w:r>
        <w:t xml:space="preserve">Key: service       Value: </w:t>
      </w:r>
      <w:r>
        <w:t>服务</w:t>
      </w:r>
      <w:r>
        <w:t xml:space="preserve">id </w:t>
      </w:r>
      <w:r>
        <w:t>如：</w:t>
      </w:r>
      <w:r>
        <w:t>000f57f5-84d8-4952-80cd-6f4a1ce68610</w:t>
      </w:r>
    </w:p>
    <w:p w:rsidR="00015298" w:rsidRDefault="005066CD">
      <w:r>
        <w:t>打开技师页</w:t>
      </w:r>
    </w:p>
    <w:p w:rsidR="00015298" w:rsidRDefault="005066CD">
      <w:r>
        <w:t xml:space="preserve">Key: skillWorker   Value: </w:t>
      </w:r>
      <w:r>
        <w:t>技师</w:t>
      </w:r>
      <w:r>
        <w:t xml:space="preserve">id </w:t>
      </w:r>
      <w:r>
        <w:t>如：</w:t>
      </w:r>
      <w:r>
        <w:t>00084ac3-ed2e-4314-bd6e-79e89f511375</w:t>
      </w:r>
    </w:p>
    <w:p w:rsidR="00015298" w:rsidRDefault="005066CD">
      <w:r>
        <w:t>打开发现页</w:t>
      </w:r>
    </w:p>
    <w:p w:rsidR="00015298" w:rsidRDefault="005066CD">
      <w:r>
        <w:rPr>
          <w:rFonts w:hint="eastAsia"/>
        </w:rPr>
        <w:t>Key</w:t>
      </w:r>
      <w:r>
        <w:t>:find</w:t>
      </w:r>
      <w:r>
        <w:tab/>
      </w:r>
      <w:r>
        <w:tab/>
      </w:r>
      <w:r>
        <w:tab/>
        <w:t xml:space="preserve"> Value: </w:t>
      </w:r>
      <w:r>
        <w:t>发现</w:t>
      </w:r>
      <w:r>
        <w:t xml:space="preserve">id </w:t>
      </w:r>
      <w:r>
        <w:t>如：</w:t>
      </w:r>
      <w:r>
        <w:t>10000010</w:t>
      </w:r>
    </w:p>
    <w:p w:rsidR="00015298" w:rsidRDefault="005066CD">
      <w:r>
        <w:rPr>
          <w:rFonts w:hint="eastAsia"/>
        </w:rPr>
        <w:t>Key</w:t>
      </w:r>
      <w:r>
        <w:t>:type</w:t>
      </w:r>
      <w:r>
        <w:tab/>
      </w:r>
      <w:r>
        <w:tab/>
      </w:r>
      <w:r>
        <w:tab/>
        <w:t>Value:</w:t>
      </w:r>
      <w:r>
        <w:t>发现类型</w:t>
      </w:r>
      <w:r>
        <w:rPr>
          <w:rFonts w:hint="eastAsia"/>
        </w:rPr>
        <w:t xml:space="preserve"> 0</w:t>
      </w:r>
      <w:r>
        <w:t xml:space="preserve"> </w:t>
      </w:r>
      <w:r>
        <w:t>门店</w:t>
      </w:r>
      <w:r>
        <w:rPr>
          <w:rFonts w:hint="eastAsia"/>
        </w:rPr>
        <w:t xml:space="preserve"> 1</w:t>
      </w:r>
      <w:r>
        <w:t xml:space="preserve"> </w:t>
      </w:r>
      <w:r>
        <w:t>项目</w:t>
      </w:r>
      <w:r>
        <w:rPr>
          <w:rFonts w:hint="eastAsia"/>
        </w:rPr>
        <w:t xml:space="preserve"> 2</w:t>
      </w:r>
      <w:r>
        <w:t xml:space="preserve"> </w:t>
      </w:r>
      <w:r>
        <w:t>技师</w:t>
      </w:r>
      <w:r>
        <w:rPr>
          <w:rFonts w:hint="eastAsia"/>
        </w:rPr>
        <w:t xml:space="preserve"> 3</w:t>
      </w:r>
      <w:r>
        <w:t>图文</w:t>
      </w:r>
      <w:r>
        <w:rPr>
          <w:rFonts w:hint="eastAsia"/>
        </w:rPr>
        <w:t xml:space="preserve"> </w:t>
      </w:r>
    </w:p>
    <w:p w:rsidR="00A51D81" w:rsidRDefault="00A51D81" w:rsidP="00A51D81">
      <w:r>
        <w:t>Key:url          Value: http</w:t>
      </w:r>
      <w:r>
        <w:t>开头的</w:t>
      </w:r>
      <w:r>
        <w:t>url</w:t>
      </w:r>
    </w:p>
    <w:p w:rsidR="00015298" w:rsidRDefault="00DC5F4A">
      <w:r>
        <w:t>定时任务推送的消息打开订单详情，</w:t>
      </w:r>
    </w:p>
    <w:p w:rsidR="00DC5F4A" w:rsidRPr="00A51D81" w:rsidRDefault="00DC5F4A">
      <w:r>
        <w:rPr>
          <w:rFonts w:hint="eastAsia"/>
        </w:rPr>
        <w:t>Key</w:t>
      </w:r>
      <w:r>
        <w:t>:order        Value:orderID,</w:t>
      </w:r>
      <w:r>
        <w:t>如</w:t>
      </w:r>
      <w:r>
        <w:t>14500324565265</w:t>
      </w:r>
    </w:p>
    <w:p w:rsidR="00015298" w:rsidRDefault="005066CD">
      <w:r>
        <w:t>例如：</w:t>
      </w:r>
    </w:p>
    <w:p w:rsidR="00015298" w:rsidRDefault="005066CD">
      <w:r>
        <w:t>如果发送的是门店，则参数为：</w:t>
      </w:r>
    </w:p>
    <w:p w:rsidR="00015298" w:rsidRDefault="005066CD">
      <w:r>
        <w:rPr>
          <w:rFonts w:hint="eastAsia"/>
        </w:rPr>
        <w:t>Android:</w:t>
      </w:r>
    </w:p>
    <w:p w:rsidR="00015298" w:rsidRDefault="00015298"/>
    <w:p w:rsidR="00015298" w:rsidRDefault="005066CD">
      <w:r>
        <w:t>extra:</w:t>
      </w:r>
    </w:p>
    <w:p w:rsidR="00015298" w:rsidRDefault="005066CD">
      <w:r>
        <w:rPr>
          <w:rFonts w:hint="eastAsia"/>
        </w:rPr>
        <w:t>{</w:t>
      </w:r>
    </w:p>
    <w:p w:rsidR="00015298" w:rsidRDefault="005066CD">
      <w:r>
        <w:tab/>
        <w:t>“open_type“ : ”store”,</w:t>
      </w:r>
    </w:p>
    <w:p w:rsidR="00015298" w:rsidRDefault="005066CD">
      <w:r>
        <w:tab/>
        <w:t>“store”:” 00600afc-093b-4ef5-bac3-5323e4273260”</w:t>
      </w:r>
    </w:p>
    <w:p w:rsidR="00015298" w:rsidRDefault="005066CD">
      <w:r>
        <w:rPr>
          <w:rFonts w:hint="eastAsia"/>
        </w:rPr>
        <w:t>}</w:t>
      </w:r>
    </w:p>
    <w:p w:rsidR="00015298" w:rsidRDefault="00015298"/>
    <w:p w:rsidR="00015298" w:rsidRDefault="005066CD">
      <w:r>
        <w:t>iOS:</w:t>
      </w:r>
    </w:p>
    <w:p w:rsidR="00015298" w:rsidRDefault="00015298"/>
    <w:p w:rsidR="00015298" w:rsidRDefault="005066CD">
      <w:r>
        <w:t>“payload”:</w:t>
      </w:r>
    </w:p>
    <w:p w:rsidR="00015298" w:rsidRDefault="005066CD">
      <w:r>
        <w:t>{</w:t>
      </w:r>
    </w:p>
    <w:p w:rsidR="00015298" w:rsidRDefault="005066CD">
      <w:r>
        <w:tab/>
        <w:t>“aps”:{</w:t>
      </w:r>
    </w:p>
    <w:p w:rsidR="00015298" w:rsidRDefault="005066CD">
      <w:r>
        <w:tab/>
      </w:r>
      <w:r>
        <w:tab/>
      </w:r>
      <w:r>
        <w:tab/>
        <w:t>…</w:t>
      </w:r>
    </w:p>
    <w:p w:rsidR="00015298" w:rsidRDefault="005066CD">
      <w:r>
        <w:tab/>
      </w:r>
      <w:r>
        <w:tab/>
      </w:r>
      <w:r>
        <w:tab/>
        <w:t>…</w:t>
      </w:r>
    </w:p>
    <w:p w:rsidR="00015298" w:rsidRDefault="005066CD">
      <w:pPr>
        <w:ind w:left="420" w:firstLine="420"/>
      </w:pPr>
      <w:r>
        <w:t>},</w:t>
      </w:r>
    </w:p>
    <w:p w:rsidR="00015298" w:rsidRDefault="005066CD">
      <w:r>
        <w:rPr>
          <w:rFonts w:hint="eastAsia"/>
        </w:rPr>
        <w:t xml:space="preserve">     </w:t>
      </w:r>
      <w:r>
        <w:t>“open_type“ : ”store”,</w:t>
      </w:r>
    </w:p>
    <w:p w:rsidR="00015298" w:rsidRDefault="005066CD">
      <w:r>
        <w:tab/>
        <w:t xml:space="preserve"> “store”:” 00600afc-093b-4ef5-bac3-5323e4273260”</w:t>
      </w:r>
    </w:p>
    <w:p w:rsidR="00A51D81" w:rsidRDefault="00A51D81" w:rsidP="00A51D81">
      <w:r>
        <w:tab/>
      </w:r>
      <w:r>
        <w:rPr>
          <w:rFonts w:hint="eastAsia"/>
        </w:rPr>
        <w:t>或：</w:t>
      </w:r>
    </w:p>
    <w:p w:rsidR="00A51D81" w:rsidRDefault="00A51D81" w:rsidP="00A51D81">
      <w:r>
        <w:tab/>
        <w:t>“open_type”:”url”,</w:t>
      </w:r>
    </w:p>
    <w:p w:rsidR="00A51D81" w:rsidRDefault="00A51D81" w:rsidP="00A51D81">
      <w:r>
        <w:tab/>
        <w:t>“url”:”http://www.wechat.com/congfig.cc”</w:t>
      </w:r>
    </w:p>
    <w:p w:rsidR="00015298" w:rsidRDefault="00DC5F4A">
      <w:r>
        <w:tab/>
      </w:r>
      <w:r>
        <w:t>或：</w:t>
      </w:r>
    </w:p>
    <w:p w:rsidR="00DC5F4A" w:rsidRDefault="00DC5F4A">
      <w:r>
        <w:tab/>
        <w:t>“open_type”:”order”,</w:t>
      </w:r>
    </w:p>
    <w:p w:rsidR="00DC5F4A" w:rsidRPr="00A51D81" w:rsidRDefault="00DC5F4A">
      <w:r>
        <w:tab/>
        <w:t>“order”:”150865633232233”</w:t>
      </w:r>
    </w:p>
    <w:p w:rsidR="00015298" w:rsidRDefault="00015298">
      <w:pPr>
        <w:ind w:left="420" w:firstLine="420"/>
      </w:pPr>
    </w:p>
    <w:p w:rsidR="00015298" w:rsidRDefault="005066CD">
      <w:r>
        <w:t>}</w:t>
      </w:r>
    </w:p>
    <w:p w:rsidR="00015298" w:rsidRDefault="00015298"/>
    <w:p w:rsidR="00015298" w:rsidRDefault="005066CD">
      <w:r>
        <w:t>注意：</w:t>
      </w:r>
      <w:r>
        <w:rPr>
          <w:rFonts w:hint="eastAsia"/>
        </w:rPr>
        <w:t>打开发现页特殊，会额外增加一个字段</w:t>
      </w:r>
      <w:r>
        <w:rPr>
          <w:rFonts w:hint="eastAsia"/>
        </w:rPr>
        <w:t xml:space="preserve"> type</w:t>
      </w:r>
      <w:r>
        <w:t>,</w:t>
      </w:r>
      <w:r>
        <w:t>根据</w:t>
      </w:r>
      <w:r>
        <w:t>type</w:t>
      </w:r>
      <w:r>
        <w:t>的类型打开相应的页面。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79"/>
        <w:gridCol w:w="973"/>
        <w:gridCol w:w="697"/>
        <w:gridCol w:w="937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推送ID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推送ID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015298" w:rsidRDefault="00015298"/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取消推送任务-张冉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t>/umeng/cancel</w:t>
      </w:r>
    </w:p>
    <w:p w:rsidR="00015298" w:rsidRDefault="005066CD">
      <w:pPr>
        <w:rPr>
          <w:rFonts w:ascii="Helvetica Neue" w:hAnsi="Helvetica Neue"/>
          <w:color w:val="3E3E3E"/>
          <w:szCs w:val="21"/>
          <w:shd w:val="clear" w:color="auto" w:fill="FFFFFF"/>
        </w:rPr>
      </w:pPr>
      <w:r>
        <w:rPr>
          <w:rFonts w:ascii="Helvetica Neue" w:hAnsi="Helvetica Neue"/>
          <w:color w:val="3E3E3E"/>
          <w:szCs w:val="21"/>
          <w:shd w:val="clear" w:color="auto" w:fill="FFFFFF"/>
        </w:rPr>
        <w:t>当消息发送的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type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类型任务时，包括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broadcast,groupcast,filecast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或者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customizedcast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且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file_id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不为空时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 xml:space="preserve">, 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可以撤销正在进行中的发送任务。</w:t>
      </w:r>
    </w:p>
    <w:p w:rsidR="00015298" w:rsidRDefault="005066CD">
      <w:pPr>
        <w:rPr>
          <w:rFonts w:ascii="Helvetica Neue" w:hAnsi="Helvetica Neue"/>
          <w:color w:val="3E3E3E"/>
          <w:szCs w:val="21"/>
          <w:shd w:val="clear" w:color="auto" w:fill="FFFFFF"/>
        </w:rPr>
      </w:pPr>
      <w:r>
        <w:rPr>
          <w:rFonts w:ascii="Helvetica Neue" w:hAnsi="Helvetica Neue"/>
          <w:color w:val="3E3E3E"/>
          <w:szCs w:val="21"/>
        </w:rPr>
        <w:br/>
      </w:r>
      <w:r>
        <w:rPr>
          <w:rStyle w:val="af0"/>
          <w:rFonts w:ascii="Helvetica Neue" w:hAnsi="Helvetica Neue"/>
          <w:color w:val="3E3E3E"/>
          <w:szCs w:val="21"/>
          <w:shd w:val="clear" w:color="auto" w:fill="FFFFFF"/>
        </w:rPr>
        <w:t>注意</w:t>
      </w:r>
      <w:r>
        <w:rPr>
          <w:rStyle w:val="af0"/>
          <w:rFonts w:ascii="Helvetica Neue" w:hAnsi="Helvetica Neue" w:hint="eastAsia"/>
          <w:color w:val="3E3E3E"/>
          <w:szCs w:val="21"/>
          <w:shd w:val="clear" w:color="auto" w:fill="FFFFFF"/>
        </w:rPr>
        <w:t>1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 xml:space="preserve">: 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撤销仅对排队中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(status=0)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或者发送中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(status=1)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的任务有效。</w:t>
      </w:r>
      <w:r>
        <w:rPr>
          <w:rFonts w:ascii="Helvetica Neue" w:hAnsi="Helvetica Neue"/>
          <w:color w:val="3E3E3E"/>
          <w:szCs w:val="21"/>
        </w:rPr>
        <w:br/>
      </w:r>
      <w:r>
        <w:rPr>
          <w:rStyle w:val="af0"/>
          <w:rFonts w:ascii="Helvetica Neue" w:hAnsi="Helvetica Neue"/>
          <w:color w:val="3E3E3E"/>
          <w:szCs w:val="21"/>
          <w:shd w:val="clear" w:color="auto" w:fill="FFFFFF"/>
        </w:rPr>
        <w:t>注意</w:t>
      </w:r>
      <w:r>
        <w:rPr>
          <w:rStyle w:val="af0"/>
          <w:rFonts w:ascii="Helvetica Neue" w:hAnsi="Helvetica Neue" w:hint="eastAsia"/>
          <w:color w:val="3E3E3E"/>
          <w:szCs w:val="21"/>
          <w:shd w:val="clear" w:color="auto" w:fill="FFFFFF"/>
        </w:rPr>
        <w:t>2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 xml:space="preserve">: 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当次发送任务如果发送总量小于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500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个的话，后台会按照列播的方式推送，不再按照任务的方式来处理。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该接口会不生效。</w:t>
      </w:r>
    </w:p>
    <w:p w:rsidR="00015298" w:rsidRDefault="00015298">
      <w:pPr>
        <w:rPr>
          <w:rFonts w:ascii="Helvetica Neue" w:hAnsi="Helvetica Neue"/>
          <w:color w:val="3E3E3E"/>
          <w:szCs w:val="21"/>
          <w:shd w:val="clear" w:color="auto" w:fill="FFFFFF"/>
        </w:rPr>
      </w:pPr>
    </w:p>
    <w:p w:rsidR="00015298" w:rsidRDefault="005066CD">
      <w:r>
        <w:rPr>
          <w:rFonts w:ascii="Helvetica Neue" w:hAnsi="Helvetica Neue"/>
          <w:color w:val="3E3E3E"/>
          <w:szCs w:val="21"/>
          <w:shd w:val="clear" w:color="auto" w:fill="FFFFFF"/>
        </w:rPr>
        <w:t>P</w:t>
      </w:r>
      <w:r>
        <w:rPr>
          <w:rFonts w:ascii="Helvetica Neue" w:hAnsi="Helvetica Neue" w:hint="eastAsia"/>
          <w:color w:val="3E3E3E"/>
          <w:szCs w:val="21"/>
          <w:shd w:val="clear" w:color="auto" w:fill="FFFFFF"/>
        </w:rPr>
        <w:t>S.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关于注意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2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，在测试中发现，如果一个任务选择了预定发送时间，即使任务发送总消息量远小于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500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个，该接口也会生效。即定时任务尚未处理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(status=7)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时，该接口生效。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79"/>
        <w:gridCol w:w="973"/>
        <w:gridCol w:w="697"/>
        <w:gridCol w:w="937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推送ID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推送ID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015298" w:rsidRDefault="00015298"/>
    <w:p w:rsidR="00015298" w:rsidRDefault="00015298"/>
    <w:p w:rsidR="00015298" w:rsidRDefault="005066C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查询推送任务状态-张冉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r>
        <w:t>/umeng/status</w:t>
      </w:r>
    </w:p>
    <w:p w:rsidR="00015298" w:rsidRDefault="005066CD">
      <w:r>
        <w:t>查询推送状态</w:t>
      </w:r>
    </w:p>
    <w:p w:rsidR="00015298" w:rsidRDefault="00015298"/>
    <w:p w:rsidR="00015298" w:rsidRDefault="005066CD">
      <w:r>
        <w:rPr>
          <w:rStyle w:val="af0"/>
          <w:rFonts w:ascii="Helvetica Neue" w:hAnsi="Helvetica Neue"/>
          <w:color w:val="3E3E3E"/>
          <w:szCs w:val="21"/>
          <w:shd w:val="clear" w:color="auto" w:fill="FFFFFF"/>
        </w:rPr>
        <w:t>注意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:</w:t>
      </w:r>
      <w:r>
        <w:rPr>
          <w:rStyle w:val="apple-converted-space"/>
          <w:rFonts w:ascii="Helvetica Neue" w:hAnsi="Helvetica Neue"/>
          <w:color w:val="3E3E3E"/>
          <w:szCs w:val="21"/>
          <w:shd w:val="clear" w:color="auto" w:fill="FFFFFF"/>
        </w:rPr>
        <w:t> </w:t>
      </w:r>
      <w:r>
        <w:rPr>
          <w:rFonts w:ascii="Helvetica Neue" w:hAnsi="Helvetica Neue"/>
          <w:color w:val="3E3E3E"/>
          <w:szCs w:val="21"/>
        </w:rPr>
        <w:br/>
      </w:r>
      <w:r>
        <w:rPr>
          <w:rStyle w:val="af0"/>
          <w:rFonts w:ascii="Helvetica Neue" w:hAnsi="Helvetica Neue"/>
          <w:color w:val="3E3E3E"/>
          <w:szCs w:val="21"/>
          <w:shd w:val="clear" w:color="auto" w:fill="FFFFFF"/>
        </w:rPr>
        <w:lastRenderedPageBreak/>
        <w:t>Android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: sent_count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表示消息送达设备的数量。由于设备可能不在线，在消息有效时间内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(expire_time)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，设备上线后还会收到消息。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 xml:space="preserve"> 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所以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"sent_count"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的数字会一直增加，直至到达消息过期时间后，该值不再变化。</w:t>
      </w:r>
      <w:r>
        <w:rPr>
          <w:rFonts w:ascii="Helvetica Neue" w:hAnsi="Helvetica Neue"/>
          <w:color w:val="3E3E3E"/>
          <w:szCs w:val="21"/>
        </w:rPr>
        <w:br/>
      </w:r>
      <w:r>
        <w:rPr>
          <w:rStyle w:val="af0"/>
          <w:rFonts w:ascii="Helvetica Neue" w:hAnsi="Helvetica Neue"/>
          <w:color w:val="3E3E3E"/>
          <w:szCs w:val="21"/>
          <w:shd w:val="clear" w:color="auto" w:fill="FFFFFF"/>
        </w:rPr>
        <w:t>iOS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: sent_count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表示友盟成功推送到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APNs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平台的数字，不代表送达设备的个数。友盟将消息发送到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APNs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服务器之后，如果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APNs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没有返回错误，友盟认为发送成功。因此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accept_count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会和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sent_count</w:t>
      </w:r>
      <w:r>
        <w:rPr>
          <w:rFonts w:ascii="Helvetica Neue" w:hAnsi="Helvetica Neue"/>
          <w:color w:val="3E3E3E"/>
          <w:szCs w:val="21"/>
          <w:shd w:val="clear" w:color="auto" w:fill="FFFFFF"/>
        </w:rPr>
        <w:t>两个数字一样。</w:t>
      </w:r>
    </w:p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1279"/>
        <w:gridCol w:w="973"/>
        <w:gridCol w:w="697"/>
        <w:gridCol w:w="937"/>
        <w:gridCol w:w="3559"/>
      </w:tblGrid>
      <w:tr w:rsidR="00015298">
        <w:tc>
          <w:tcPr>
            <w:tcW w:w="10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9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93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355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21"/>
        </w:trPr>
        <w:tc>
          <w:tcPr>
            <w:tcW w:w="108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1279" w:type="dxa"/>
          </w:tcPr>
          <w:p w:rsidR="00015298" w:rsidRDefault="005066CD">
            <w:pPr>
              <w:ind w:firstLineChars="100" w:firstLine="16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推送ID</w:t>
            </w:r>
          </w:p>
        </w:tc>
        <w:tc>
          <w:tcPr>
            <w:tcW w:w="973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69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93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355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推送ID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419"/>
        <w:gridCol w:w="907"/>
        <w:gridCol w:w="1081"/>
        <w:gridCol w:w="1558"/>
        <w:gridCol w:w="2179"/>
      </w:tblGrid>
      <w:tr w:rsidR="00015298">
        <w:tc>
          <w:tcPr>
            <w:tcW w:w="138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ret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返回结果</w:t>
            </w:r>
          </w:p>
        </w:tc>
        <w:tc>
          <w:tcPr>
            <w:tcW w:w="907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015298" w:rsidRDefault="005066CD">
            <w:pPr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返回结果SUCCESS或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FAIL</w:t>
            </w:r>
          </w:p>
        </w:tc>
      </w:tr>
      <w:tr w:rsidR="00015298">
        <w:tc>
          <w:tcPr>
            <w:tcW w:w="1385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data</w:t>
            </w:r>
          </w:p>
        </w:tc>
        <w:tc>
          <w:tcPr>
            <w:tcW w:w="141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SONObject</w:t>
            </w:r>
          </w:p>
        </w:tc>
        <w:tc>
          <w:tcPr>
            <w:tcW w:w="907" w:type="dxa"/>
          </w:tcPr>
          <w:p w:rsidR="00015298" w:rsidRDefault="0001529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081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{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// 当"ret"为"SUCCESS"时,包含如下参数: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  "task_id":"xx",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"status": xx, // 消息状态: 0-排队中, 1-发送中，2-发送完成，3-发送失败，4-消息被撤销，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              // 5-消息过期, 6-筛选结果为空，7-定时任务尚未开始处理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"total_count":xx, // 消息总数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"accept_count":xx, // 消息受理数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"sent_count":xx, // 消息实际发送数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 xml:space="preserve">        "open_count":xx,//打开数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"dismiss_count":xx//忽略数</w:t>
            </w:r>
          </w:p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// 当"ret"为"FAIL"时，包含参数如下: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"error_code": "xx" //错误码详见附录I。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   }</w:t>
            </w:r>
          </w:p>
        </w:tc>
      </w:tr>
    </w:tbl>
    <w:p w:rsidR="00015298" w:rsidRDefault="00015298"/>
    <w:p w:rsidR="00015298" w:rsidRDefault="00015298"/>
    <w:p w:rsidR="00015298" w:rsidRDefault="00015298"/>
    <w:p w:rsidR="00C3292A" w:rsidRDefault="00C3292A" w:rsidP="00C3292A">
      <w:pPr>
        <w:pStyle w:val="3"/>
      </w:pPr>
      <w:r>
        <w:rPr>
          <w:rFonts w:hint="eastAsia"/>
        </w:rPr>
        <w:t>推送参数</w:t>
      </w:r>
      <w:r w:rsidRPr="00C3292A">
        <w:rPr>
          <w:rFonts w:hint="eastAsia"/>
        </w:rPr>
        <w:t>-</w:t>
      </w:r>
      <w:r w:rsidRPr="00C3292A">
        <w:rPr>
          <w:rFonts w:hint="eastAsia"/>
        </w:rPr>
        <w:t>张冉</w:t>
      </w:r>
    </w:p>
    <w:p w:rsidR="00C3292A" w:rsidRDefault="00C3292A" w:rsidP="00C3292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C3292A" w:rsidRDefault="00C3292A" w:rsidP="00C3292A">
      <w:r>
        <w:rPr>
          <w:rFonts w:hint="eastAsia"/>
        </w:rPr>
        <w:t>详细介绍推送规则，不断更新</w:t>
      </w:r>
      <w:r w:rsidR="00386AB6">
        <w:rPr>
          <w:rFonts w:hint="eastAsia"/>
        </w:rPr>
        <w:t>。</w:t>
      </w:r>
    </w:p>
    <w:p w:rsidR="00386AB6" w:rsidRDefault="00386AB6" w:rsidP="00C3292A"/>
    <w:p w:rsidR="00386AB6" w:rsidRPr="00C3292A" w:rsidRDefault="00386AB6" w:rsidP="00386AB6">
      <w:r>
        <w:t>由于门店版加入了消息中心，推送的消息需要统一的管理。但是其他版本没有这个模块，并且推送的信息分类较多，由客户端判断调用不同的详情接口，并不合适。消息中心加入后，应该不论什么消息，都调用相同的详情接口，因此参数必须做调整。用户版原有的规则暂时保持不变。</w:t>
      </w:r>
    </w:p>
    <w:p w:rsidR="00386AB6" w:rsidRPr="00386AB6" w:rsidRDefault="00386AB6" w:rsidP="00C3292A"/>
    <w:p w:rsidR="00C3292A" w:rsidRDefault="00C3292A" w:rsidP="00C3292A">
      <w:pPr>
        <w:pStyle w:val="4"/>
      </w:pPr>
      <w:r>
        <w:rPr>
          <w:rFonts w:hint="eastAsia"/>
        </w:rPr>
        <w:t>参数</w:t>
      </w:r>
      <w:r w:rsidR="00386AB6">
        <w:rPr>
          <w:rFonts w:hint="eastAsia"/>
        </w:rPr>
        <w:t>（目前仅针对门店版）</w:t>
      </w:r>
    </w:p>
    <w:p w:rsidR="000D54EF" w:rsidRDefault="000D54EF" w:rsidP="000D54EF">
      <w:r>
        <w:rPr>
          <w:rFonts w:hint="eastAsia"/>
        </w:rPr>
        <w:t>Android:</w:t>
      </w:r>
    </w:p>
    <w:p w:rsidR="000D54EF" w:rsidRDefault="000D54EF" w:rsidP="000D54EF"/>
    <w:p w:rsidR="000D54EF" w:rsidRDefault="000D54EF" w:rsidP="000D54EF">
      <w:r>
        <w:t>extra:</w:t>
      </w:r>
    </w:p>
    <w:p w:rsidR="000D54EF" w:rsidRDefault="000D54EF" w:rsidP="000D54EF">
      <w:r>
        <w:rPr>
          <w:rFonts w:hint="eastAsia"/>
        </w:rPr>
        <w:t>{</w:t>
      </w:r>
    </w:p>
    <w:p w:rsidR="000D54EF" w:rsidRDefault="000D54EF" w:rsidP="000D54EF">
      <w:r>
        <w:tab/>
        <w:t>“open_type“ : ”message”,</w:t>
      </w:r>
    </w:p>
    <w:p w:rsidR="000D54EF" w:rsidRDefault="000D54EF" w:rsidP="000D54EF">
      <w:r>
        <w:tab/>
        <w:t>“messageID”:” 123”,</w:t>
      </w:r>
    </w:p>
    <w:p w:rsidR="000D54EF" w:rsidRDefault="000D54EF" w:rsidP="000D54EF">
      <w:r>
        <w:tab/>
        <w:t>“type”:”4”</w:t>
      </w:r>
    </w:p>
    <w:p w:rsidR="000D54EF" w:rsidRDefault="000D54EF" w:rsidP="000D54EF">
      <w:r>
        <w:rPr>
          <w:rFonts w:hint="eastAsia"/>
        </w:rPr>
        <w:t>}</w:t>
      </w:r>
    </w:p>
    <w:p w:rsidR="000D54EF" w:rsidRDefault="000D54EF" w:rsidP="000D54EF">
      <w:r>
        <w:t>iOS:</w:t>
      </w:r>
    </w:p>
    <w:p w:rsidR="000D54EF" w:rsidRDefault="000D54EF" w:rsidP="000D54EF"/>
    <w:p w:rsidR="000D54EF" w:rsidRDefault="000D54EF" w:rsidP="000D54EF">
      <w:r>
        <w:lastRenderedPageBreak/>
        <w:t>“payload”:</w:t>
      </w:r>
    </w:p>
    <w:p w:rsidR="000D54EF" w:rsidRDefault="000D54EF" w:rsidP="000D54EF">
      <w:r>
        <w:t>{</w:t>
      </w:r>
    </w:p>
    <w:p w:rsidR="000D54EF" w:rsidRDefault="000D54EF" w:rsidP="000D54EF">
      <w:r>
        <w:tab/>
        <w:t>“aps”:{</w:t>
      </w:r>
    </w:p>
    <w:p w:rsidR="000D54EF" w:rsidRDefault="000D54EF" w:rsidP="000D54EF">
      <w:r>
        <w:tab/>
      </w:r>
      <w:r>
        <w:tab/>
      </w:r>
      <w:r>
        <w:tab/>
        <w:t>…</w:t>
      </w:r>
    </w:p>
    <w:p w:rsidR="000D54EF" w:rsidRDefault="000D54EF" w:rsidP="000D54EF">
      <w:r>
        <w:tab/>
      </w:r>
      <w:r>
        <w:tab/>
      </w:r>
      <w:r>
        <w:tab/>
        <w:t>…</w:t>
      </w:r>
    </w:p>
    <w:p w:rsidR="000D54EF" w:rsidRDefault="000D54EF" w:rsidP="000D54EF">
      <w:pPr>
        <w:ind w:left="420" w:firstLine="420"/>
      </w:pPr>
      <w:r>
        <w:t>},</w:t>
      </w:r>
    </w:p>
    <w:p w:rsidR="000D54EF" w:rsidRDefault="000D54EF" w:rsidP="000D54EF">
      <w:r>
        <w:rPr>
          <w:rFonts w:hint="eastAsia"/>
        </w:rPr>
        <w:t xml:space="preserve">     </w:t>
      </w:r>
      <w:r>
        <w:t>“open_type“ : ”message”,</w:t>
      </w:r>
    </w:p>
    <w:p w:rsidR="000D54EF" w:rsidRDefault="000D54EF" w:rsidP="000D54EF">
      <w:r>
        <w:tab/>
        <w:t xml:space="preserve"> “messageID”:” 123”,</w:t>
      </w:r>
    </w:p>
    <w:p w:rsidR="000D54EF" w:rsidRDefault="000D54EF" w:rsidP="000D54EF">
      <w:r>
        <w:t xml:space="preserve">     “type”:”5”</w:t>
      </w:r>
    </w:p>
    <w:p w:rsidR="000D54EF" w:rsidRPr="00A51D81" w:rsidRDefault="000D54EF" w:rsidP="000D54EF">
      <w:r>
        <w:tab/>
      </w:r>
    </w:p>
    <w:p w:rsidR="000D54EF" w:rsidRDefault="000D54EF" w:rsidP="000D54EF">
      <w:pPr>
        <w:ind w:left="420" w:firstLine="420"/>
      </w:pPr>
    </w:p>
    <w:p w:rsidR="000D54EF" w:rsidRDefault="000D54EF" w:rsidP="000D54EF">
      <w:r>
        <w:t>}</w:t>
      </w:r>
    </w:p>
    <w:p w:rsidR="000D54EF" w:rsidRDefault="000D54EF" w:rsidP="000D54EF"/>
    <w:p w:rsidR="000D54EF" w:rsidRPr="000D54EF" w:rsidRDefault="000D54EF" w:rsidP="000D54EF"/>
    <w:p w:rsidR="00C3292A" w:rsidRPr="00C3292A" w:rsidRDefault="00C3292A" w:rsidP="00C3292A"/>
    <w:p w:rsidR="00C3292A" w:rsidRPr="00C3292A" w:rsidRDefault="00C3292A" w:rsidP="00C3292A"/>
    <w:p w:rsidR="00015298" w:rsidRDefault="00015298"/>
    <w:p w:rsidR="00015298" w:rsidRDefault="00015298"/>
    <w:p w:rsidR="00015298" w:rsidRDefault="00015298"/>
    <w:p w:rsidR="00015298" w:rsidRDefault="00015298"/>
    <w:p w:rsidR="00015298" w:rsidRDefault="005066C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充值卡模块-新增-娄玉东</w:t>
      </w: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查询充值卡列表-新增-娄玉东</w:t>
      </w:r>
    </w:p>
    <w:p w:rsidR="00015298" w:rsidRDefault="00015298">
      <w:pPr>
        <w:ind w:left="714" w:firstLine="420"/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查询充值卡商品列表 /newgoods/getGoodsList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324"/>
        <w:gridCol w:w="1078"/>
        <w:gridCol w:w="1116"/>
        <w:gridCol w:w="1609"/>
        <w:gridCol w:w="1973"/>
      </w:tblGrid>
      <w:tr w:rsidR="00015298">
        <w:tc>
          <w:tcPr>
            <w:tcW w:w="14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2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371"/>
        </w:trPr>
        <w:tc>
          <w:tcPr>
            <w:tcW w:w="1429" w:type="dxa"/>
          </w:tcPr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24" w:type="dxa"/>
          </w:tcPr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078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16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73" w:type="dxa"/>
          </w:tcPr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015298" w:rsidRDefault="00015298">
      <w:pPr>
        <w:jc w:val="left"/>
        <w:rPr>
          <w:rFonts w:ascii="微软雅黑" w:eastAsia="微软雅黑" w:hAnsi="微软雅黑" w:cs="微软雅黑"/>
          <w:sz w:val="16"/>
          <w:szCs w:val="16"/>
        </w:rPr>
      </w:pPr>
    </w:p>
    <w:p w:rsidR="00015298" w:rsidRDefault="005066CD">
      <w:pPr>
        <w:pStyle w:val="4"/>
        <w:jc w:val="left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lastRenderedPageBreak/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65"/>
        <w:gridCol w:w="1044"/>
        <w:gridCol w:w="1008"/>
        <w:gridCol w:w="1609"/>
        <w:gridCol w:w="1973"/>
      </w:tblGrid>
      <w:tr w:rsidR="00015298">
        <w:tc>
          <w:tcPr>
            <w:tcW w:w="143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008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015298">
        <w:trPr>
          <w:trHeight w:val="340"/>
        </w:trPr>
        <w:tc>
          <w:tcPr>
            <w:tcW w:w="143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goodsList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6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充值卡商品列表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JsonArray</w:t>
            </w:r>
          </w:p>
        </w:tc>
        <w:tc>
          <w:tcPr>
            <w:tcW w:w="1008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  <w:p w:rsidR="00015298" w:rsidRDefault="00015298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门店goodsList列表</w:t>
            </w:r>
          </w:p>
        </w:tc>
      </w:tr>
      <w:tr w:rsidR="00015298">
        <w:trPr>
          <w:trHeight w:val="340"/>
        </w:trPr>
        <w:tc>
          <w:tcPr>
            <w:tcW w:w="143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maxGiftAmount</w:t>
            </w:r>
          </w:p>
        </w:tc>
        <w:tc>
          <w:tcPr>
            <w:tcW w:w="146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最大礼包金额</w:t>
            </w:r>
          </w:p>
        </w:tc>
        <w:tc>
          <w:tcPr>
            <w:tcW w:w="104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008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7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最大礼包金额</w:t>
            </w:r>
          </w:p>
        </w:tc>
      </w:tr>
    </w:tbl>
    <w:p w:rsidR="00015298" w:rsidRDefault="00015298">
      <w:pPr>
        <w:rPr>
          <w:rFonts w:ascii="微软雅黑" w:eastAsia="微软雅黑" w:hAnsi="微软雅黑" w:cs="微软雅黑"/>
          <w:sz w:val="16"/>
          <w:szCs w:val="16"/>
        </w:rPr>
      </w:pPr>
    </w:p>
    <w:p w:rsidR="00015298" w:rsidRDefault="005066CD">
      <w:pPr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goodsList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463"/>
        <w:gridCol w:w="1229"/>
        <w:gridCol w:w="820"/>
        <w:gridCol w:w="1606"/>
        <w:gridCol w:w="1984"/>
      </w:tblGrid>
      <w:tr w:rsidR="00015298">
        <w:tc>
          <w:tcPr>
            <w:tcW w:w="142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229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82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8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goodsID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充值卡ID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充值卡ID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goodsName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充值卡名称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tabs>
                <w:tab w:val="left" w:pos="573"/>
              </w:tabs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充值卡名称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goodsAmt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充值金额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实际充值到余额的金额（单位分）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goodsPrice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销售金额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销售金额，用户需要实际支付的金额（单位分）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goodsImg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充值卡图片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充值卡图片</w:t>
            </w:r>
          </w:p>
        </w:tc>
      </w:tr>
      <w:tr w:rsidR="00015298">
        <w:tc>
          <w:tcPr>
            <w:tcW w:w="1427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introduction</w:t>
            </w:r>
          </w:p>
        </w:tc>
        <w:tc>
          <w:tcPr>
            <w:tcW w:w="1463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充值卡描述</w:t>
            </w:r>
          </w:p>
        </w:tc>
        <w:tc>
          <w:tcPr>
            <w:tcW w:w="1229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JsonArray</w:t>
            </w:r>
          </w:p>
        </w:tc>
        <w:tc>
          <w:tcPr>
            <w:tcW w:w="820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6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198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充值卡描述</w:t>
            </w:r>
          </w:p>
        </w:tc>
      </w:tr>
    </w:tbl>
    <w:p w:rsidR="00015298" w:rsidRDefault="005066CD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introduction</w:t>
      </w:r>
      <w:r>
        <w:rPr>
          <w:rFonts w:ascii="微软雅黑" w:eastAsia="微软雅黑" w:hAnsi="微软雅黑" w:hint="eastAsia"/>
          <w:b/>
          <w:sz w:val="24"/>
        </w:rPr>
        <w:t>数据如下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1408"/>
        <w:gridCol w:w="900"/>
        <w:gridCol w:w="821"/>
        <w:gridCol w:w="1134"/>
        <w:gridCol w:w="2892"/>
      </w:tblGrid>
      <w:tr w:rsidR="00015298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类型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输入/选择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tag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标签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892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15298">
        <w:tc>
          <w:tcPr>
            <w:tcW w:w="1374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content</w:t>
            </w:r>
          </w:p>
        </w:tc>
        <w:tc>
          <w:tcPr>
            <w:tcW w:w="1408" w:type="dxa"/>
          </w:tcPr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内容</w:t>
            </w:r>
          </w:p>
        </w:tc>
        <w:tc>
          <w:tcPr>
            <w:tcW w:w="90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821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256</w:t>
            </w:r>
          </w:p>
        </w:tc>
        <w:tc>
          <w:tcPr>
            <w:tcW w:w="1134" w:type="dxa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892" w:type="dxa"/>
          </w:tcPr>
          <w:p w:rsidR="00015298" w:rsidRDefault="00015298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015298" w:rsidRDefault="00015298">
      <w:pPr>
        <w:rPr>
          <w:rFonts w:ascii="微软雅黑" w:eastAsia="微软雅黑" w:hAnsi="微软雅黑"/>
        </w:rPr>
      </w:pPr>
    </w:p>
    <w:p w:rsidR="00015298" w:rsidRDefault="005066CD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充值卡下单支付接口-新增-娄玉东</w:t>
      </w:r>
    </w:p>
    <w:p w:rsidR="00015298" w:rsidRDefault="00015298">
      <w:pPr>
        <w:ind w:left="714" w:firstLine="420"/>
        <w:rPr>
          <w:rFonts w:ascii="微软雅黑" w:eastAsia="微软雅黑" w:hAnsi="微软雅黑"/>
        </w:rPr>
      </w:pP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015298" w:rsidRDefault="005066C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充值卡下单支付接口：</w:t>
      </w:r>
    </w:p>
    <w:p w:rsidR="00015298" w:rsidRDefault="005066CD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/goodsOrder/genGoodsOrder</w:t>
      </w:r>
    </w:p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317"/>
        <w:gridCol w:w="1072"/>
        <w:gridCol w:w="1110"/>
        <w:gridCol w:w="1601"/>
        <w:gridCol w:w="2005"/>
      </w:tblGrid>
      <w:tr w:rsidR="00015298">
        <w:tc>
          <w:tcPr>
            <w:tcW w:w="142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17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1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005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rPr>
          <w:trHeight w:val="28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userID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用户id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goodsID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充值卡ID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充值卡id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微信：tenpay_js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支付宝支付：alipay_app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客户端微信支付：tenpay_app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客户端支付宝支付：alipay_sdk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client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客户端类型， wechat, ios, android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remark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备注</w:t>
            </w:r>
          </w:p>
        </w:tc>
      </w:tr>
      <w:tr w:rsidR="00015298">
        <w:trPr>
          <w:trHeight w:val="743"/>
        </w:trPr>
        <w:tc>
          <w:tcPr>
            <w:tcW w:w="142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redirectUrl</w:t>
            </w:r>
          </w:p>
        </w:tc>
        <w:tc>
          <w:tcPr>
            <w:tcW w:w="1317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072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10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1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</w:t>
            </w:r>
          </w:p>
        </w:tc>
        <w:tc>
          <w:tcPr>
            <w:tcW w:w="2005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支付宝窗口同步返回地址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支付宝wap支付alipay_app</w:t>
            </w:r>
          </w:p>
        </w:tc>
      </w:tr>
    </w:tbl>
    <w:p w:rsidR="00015298" w:rsidRDefault="00015298"/>
    <w:p w:rsidR="00015298" w:rsidRDefault="005066C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1460"/>
        <w:gridCol w:w="933"/>
        <w:gridCol w:w="1112"/>
        <w:gridCol w:w="1604"/>
        <w:gridCol w:w="1994"/>
      </w:tblGrid>
      <w:tr w:rsidR="00015298">
        <w:tc>
          <w:tcPr>
            <w:tcW w:w="1426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60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33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12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60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1994" w:type="dxa"/>
            <w:shd w:val="clear" w:color="auto" w:fill="E6E6E6"/>
          </w:tcPr>
          <w:p w:rsidR="00015298" w:rsidRDefault="005066C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payType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支付方式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32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0：线下支付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1：在线支付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orderType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订单类型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0 : 默认服务订单</w:t>
            </w:r>
          </w:p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1：充值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1A1A1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payChannelCode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支付渠道编号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5066CD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64</w:t>
            </w:r>
          </w:p>
        </w:tc>
        <w:tc>
          <w:tcPr>
            <w:tcW w:w="1604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C</w:t>
            </w: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支付方式payType=1选填与</w:t>
            </w:r>
            <w:r>
              <w:rPr>
                <w:rFonts w:ascii="微软雅黑" w:eastAsia="微软雅黑" w:hAnsi="微软雅黑" w:cs="微软雅黑" w:hint="eastAsia"/>
                <w:color w:val="FF0000"/>
                <w:sz w:val="16"/>
                <w:szCs w:val="16"/>
              </w:rPr>
              <w:t>余额支付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至少填一个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微信等第三方：微信支付tenpay_js,支付宝支付alipay_js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客户端app：支付宝支付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alipay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_sdk</w:t>
            </w:r>
          </w:p>
          <w:p w:rsidR="00015298" w:rsidRDefault="005066C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微信支付tenpay_app</w:t>
            </w:r>
          </w:p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color w:val="1A1A1A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tenpayData</w:t>
            </w:r>
          </w:p>
        </w:tc>
        <w:tc>
          <w:tcPr>
            <w:tcW w:w="1460" w:type="dxa"/>
          </w:tcPr>
          <w:p w:rsidR="00015298" w:rsidRDefault="00015298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933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112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4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微信支付对应的返回信息</w:t>
            </w:r>
          </w:p>
        </w:tc>
      </w:tr>
      <w:tr w:rsidR="00015298">
        <w:tc>
          <w:tcPr>
            <w:tcW w:w="1426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lastRenderedPageBreak/>
              <w:t>alipayData</w:t>
            </w:r>
          </w:p>
        </w:tc>
        <w:tc>
          <w:tcPr>
            <w:tcW w:w="1460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支付宝返回数据</w:t>
            </w:r>
          </w:p>
        </w:tc>
        <w:tc>
          <w:tcPr>
            <w:tcW w:w="933" w:type="dxa"/>
          </w:tcPr>
          <w:p w:rsidR="00015298" w:rsidRDefault="005066C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ANS</w:t>
            </w:r>
          </w:p>
        </w:tc>
        <w:tc>
          <w:tcPr>
            <w:tcW w:w="1112" w:type="dxa"/>
          </w:tcPr>
          <w:p w:rsidR="00015298" w:rsidRDefault="00015298">
            <w:pPr>
              <w:ind w:firstLineChars="150" w:firstLine="240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4" w:type="dxa"/>
          </w:tcPr>
          <w:p w:rsidR="00015298" w:rsidRDefault="00015298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94" w:type="dxa"/>
          </w:tcPr>
          <w:p w:rsidR="00015298" w:rsidRDefault="005066C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支付宝支付对应的返回信息</w:t>
            </w:r>
          </w:p>
        </w:tc>
      </w:tr>
    </w:tbl>
    <w:p w:rsidR="00015298" w:rsidRDefault="00015298"/>
    <w:p w:rsidR="00C821D0" w:rsidRDefault="00C821D0" w:rsidP="00C821D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工具模块-新增-冀骥</w:t>
      </w:r>
    </w:p>
    <w:p w:rsidR="00C821D0" w:rsidRDefault="00C821D0" w:rsidP="00C821D0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生成二维码-新增-冀骥</w:t>
      </w:r>
    </w:p>
    <w:p w:rsidR="00C821D0" w:rsidRDefault="001118AE" w:rsidP="00C821D0">
      <w:pPr>
        <w:ind w:left="714" w:firstLine="420"/>
        <w:rPr>
          <w:rFonts w:ascii="微软雅黑" w:eastAsia="微软雅黑" w:hAnsi="微软雅黑"/>
        </w:rPr>
      </w:pPr>
      <w:r w:rsidRPr="001118AE">
        <w:rPr>
          <w:rFonts w:ascii="微软雅黑" w:eastAsia="微软雅黑" w:hAnsi="微软雅黑"/>
        </w:rPr>
        <w:t>/tools/qrcode</w:t>
      </w:r>
      <w:r w:rsidR="001E1299">
        <w:rPr>
          <w:rFonts w:ascii="微软雅黑" w:eastAsia="微软雅黑" w:hAnsi="微软雅黑"/>
        </w:rPr>
        <w:t>/create</w:t>
      </w:r>
    </w:p>
    <w:p w:rsidR="00C821D0" w:rsidRDefault="00C821D0" w:rsidP="00C821D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C821D0" w:rsidRPr="00C821D0" w:rsidRDefault="001E1299" w:rsidP="00C821D0">
      <w:pPr>
        <w:ind w:left="1134"/>
      </w:pPr>
      <w:r>
        <w:t>生成二维码</w:t>
      </w:r>
      <w:r w:rsidR="002B0AB8">
        <w:rPr>
          <w:rFonts w:hint="eastAsia"/>
        </w:rPr>
        <w:t>，</w:t>
      </w:r>
      <w:r>
        <w:t>并物理存储</w:t>
      </w:r>
      <w:r w:rsidR="002B0AB8">
        <w:rPr>
          <w:rFonts w:hint="eastAsia"/>
        </w:rPr>
        <w:t>，</w:t>
      </w:r>
      <w:r w:rsidR="002B0AB8">
        <w:t>返回图片</w:t>
      </w:r>
      <w:r w:rsidR="002B0AB8">
        <w:t>URL</w:t>
      </w:r>
    </w:p>
    <w:p w:rsidR="00C821D0" w:rsidRDefault="00C821D0" w:rsidP="00C821D0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DF25E3" w:rsidTr="009C786D">
        <w:tc>
          <w:tcPr>
            <w:tcW w:w="1385" w:type="dxa"/>
            <w:shd w:val="clear" w:color="auto" w:fill="E6E6E6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F25E3" w:rsidTr="009C786D">
        <w:trPr>
          <w:trHeight w:val="371"/>
        </w:trPr>
        <w:tc>
          <w:tcPr>
            <w:tcW w:w="1385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C786D">
              <w:rPr>
                <w:rFonts w:ascii="微软雅黑" w:eastAsia="微软雅黑" w:hAnsi="微软雅黑"/>
                <w:sz w:val="16"/>
                <w:szCs w:val="16"/>
              </w:rPr>
              <w:t>content</w:t>
            </w:r>
          </w:p>
        </w:tc>
        <w:tc>
          <w:tcPr>
            <w:tcW w:w="1282" w:type="dxa"/>
          </w:tcPr>
          <w:p w:rsidR="00DF25E3" w:rsidRPr="009C786D" w:rsidRDefault="009C786D" w:rsidP="009C786D">
            <w:pPr>
              <w:jc w:val="left"/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二维码内容</w:t>
            </w:r>
          </w:p>
        </w:tc>
        <w:tc>
          <w:tcPr>
            <w:tcW w:w="1044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F25E3" w:rsidRDefault="009C786D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58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二维码内容</w:t>
            </w:r>
          </w:p>
        </w:tc>
      </w:tr>
      <w:tr w:rsidR="00DF25E3" w:rsidTr="009C786D">
        <w:trPr>
          <w:trHeight w:val="371"/>
        </w:trPr>
        <w:tc>
          <w:tcPr>
            <w:tcW w:w="1385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size</w:t>
            </w:r>
          </w:p>
        </w:tc>
        <w:tc>
          <w:tcPr>
            <w:tcW w:w="1282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图片边长</w:t>
            </w:r>
          </w:p>
        </w:tc>
        <w:tc>
          <w:tcPr>
            <w:tcW w:w="1044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DF25E3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二维码图片边长</w:t>
            </w:r>
          </w:p>
          <w:p w:rsidR="009C786D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默认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640</w:t>
            </w:r>
          </w:p>
        </w:tc>
      </w:tr>
      <w:tr w:rsidR="00DF25E3" w:rsidTr="009C786D">
        <w:trPr>
          <w:trHeight w:val="371"/>
        </w:trPr>
        <w:tc>
          <w:tcPr>
            <w:tcW w:w="1385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C786D">
              <w:rPr>
                <w:rFonts w:ascii="微软雅黑" w:eastAsia="微软雅黑" w:hAnsi="微软雅黑"/>
                <w:sz w:val="16"/>
                <w:szCs w:val="16"/>
              </w:rPr>
              <w:t>forecolor</w:t>
            </w:r>
          </w:p>
        </w:tc>
        <w:tc>
          <w:tcPr>
            <w:tcW w:w="1282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前景色</w:t>
            </w:r>
          </w:p>
        </w:tc>
        <w:tc>
          <w:tcPr>
            <w:tcW w:w="1044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默认 </w:t>
            </w:r>
            <w:r w:rsidRPr="009C786D">
              <w:rPr>
                <w:rFonts w:ascii="微软雅黑" w:eastAsia="微软雅黑" w:hAnsi="微软雅黑"/>
                <w:sz w:val="16"/>
                <w:szCs w:val="16"/>
              </w:rPr>
              <w:t>0xff000000</w:t>
            </w:r>
          </w:p>
        </w:tc>
      </w:tr>
      <w:tr w:rsidR="00DF25E3" w:rsidTr="009C786D">
        <w:trPr>
          <w:trHeight w:val="283"/>
        </w:trPr>
        <w:tc>
          <w:tcPr>
            <w:tcW w:w="1385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C786D">
              <w:rPr>
                <w:rFonts w:ascii="微软雅黑" w:eastAsia="微软雅黑" w:hAnsi="微软雅黑"/>
                <w:sz w:val="16"/>
                <w:szCs w:val="16"/>
              </w:rPr>
              <w:t>backcolor</w:t>
            </w:r>
          </w:p>
        </w:tc>
        <w:tc>
          <w:tcPr>
            <w:tcW w:w="1282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背景色</w:t>
            </w:r>
          </w:p>
        </w:tc>
        <w:tc>
          <w:tcPr>
            <w:tcW w:w="1044" w:type="dxa"/>
          </w:tcPr>
          <w:p w:rsidR="00DF25E3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DF25E3" w:rsidRDefault="009C786D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默认 </w:t>
            </w:r>
            <w:r w:rsidRPr="009C786D">
              <w:rPr>
                <w:rFonts w:ascii="微软雅黑" w:eastAsia="微软雅黑" w:hAnsi="微软雅黑"/>
                <w:sz w:val="16"/>
                <w:szCs w:val="16"/>
              </w:rPr>
              <w:t>0xFFFFFFFF</w:t>
            </w:r>
          </w:p>
        </w:tc>
      </w:tr>
      <w:tr w:rsidR="00DF25E3" w:rsidTr="009C786D">
        <w:trPr>
          <w:trHeight w:val="283"/>
        </w:trPr>
        <w:tc>
          <w:tcPr>
            <w:tcW w:w="1385" w:type="dxa"/>
          </w:tcPr>
          <w:p w:rsidR="00DF25E3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4654B">
              <w:rPr>
                <w:rFonts w:ascii="微软雅黑" w:eastAsia="微软雅黑" w:hAnsi="微软雅黑"/>
                <w:sz w:val="16"/>
                <w:szCs w:val="16"/>
              </w:rPr>
              <w:t>imgPath</w:t>
            </w:r>
          </w:p>
        </w:tc>
        <w:tc>
          <w:tcPr>
            <w:tcW w:w="1282" w:type="dxa"/>
          </w:tcPr>
          <w:p w:rsidR="00DF25E3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logo图片URL</w:t>
            </w:r>
          </w:p>
        </w:tc>
        <w:tc>
          <w:tcPr>
            <w:tcW w:w="1044" w:type="dxa"/>
          </w:tcPr>
          <w:p w:rsidR="00DF25E3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DF25E3" w:rsidRDefault="00DF25E3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DF25E3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若需插入logo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时使用</w:t>
            </w:r>
          </w:p>
        </w:tc>
      </w:tr>
      <w:tr w:rsidR="0094654B" w:rsidTr="009C786D">
        <w:trPr>
          <w:trHeight w:val="283"/>
        </w:trPr>
        <w:tc>
          <w:tcPr>
            <w:tcW w:w="1385" w:type="dxa"/>
          </w:tcPr>
          <w:p w:rsidR="0094654B" w:rsidRPr="0094654B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4654B">
              <w:rPr>
                <w:rFonts w:ascii="微软雅黑" w:eastAsia="微软雅黑" w:hAnsi="微软雅黑"/>
                <w:sz w:val="16"/>
                <w:szCs w:val="16"/>
              </w:rPr>
              <w:t>needCompress</w:t>
            </w:r>
          </w:p>
        </w:tc>
        <w:tc>
          <w:tcPr>
            <w:tcW w:w="1282" w:type="dxa"/>
          </w:tcPr>
          <w:p w:rsidR="0094654B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Logo图片是否需要压缩</w:t>
            </w:r>
          </w:p>
        </w:tc>
        <w:tc>
          <w:tcPr>
            <w:tcW w:w="1044" w:type="dxa"/>
          </w:tcPr>
          <w:p w:rsidR="0094654B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</w:t>
            </w:r>
          </w:p>
        </w:tc>
        <w:tc>
          <w:tcPr>
            <w:tcW w:w="1081" w:type="dxa"/>
          </w:tcPr>
          <w:p w:rsidR="0094654B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94654B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94654B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若需压缩logo图片时使用</w:t>
            </w:r>
          </w:p>
        </w:tc>
      </w:tr>
      <w:tr w:rsidR="0094654B" w:rsidTr="009C786D">
        <w:trPr>
          <w:trHeight w:val="283"/>
        </w:trPr>
        <w:tc>
          <w:tcPr>
            <w:tcW w:w="1385" w:type="dxa"/>
          </w:tcPr>
          <w:p w:rsidR="0094654B" w:rsidRPr="0094654B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4654B">
              <w:rPr>
                <w:rFonts w:ascii="微软雅黑" w:eastAsia="微软雅黑" w:hAnsi="微软雅黑"/>
                <w:sz w:val="16"/>
                <w:szCs w:val="16"/>
              </w:rPr>
              <w:t>fileName</w:t>
            </w:r>
          </w:p>
        </w:tc>
        <w:tc>
          <w:tcPr>
            <w:tcW w:w="1282" w:type="dxa"/>
          </w:tcPr>
          <w:p w:rsidR="0094654B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图片名称</w:t>
            </w:r>
          </w:p>
        </w:tc>
        <w:tc>
          <w:tcPr>
            <w:tcW w:w="1044" w:type="dxa"/>
          </w:tcPr>
          <w:p w:rsidR="0094654B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94654B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94654B" w:rsidRDefault="0094654B" w:rsidP="009C786D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94654B" w:rsidRDefault="0094654B" w:rsidP="009C786D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若需自定义二维码图片名称时使用</w:t>
            </w:r>
          </w:p>
        </w:tc>
      </w:tr>
    </w:tbl>
    <w:p w:rsidR="00C821D0" w:rsidRDefault="00C821D0" w:rsidP="00C821D0">
      <w:pPr>
        <w:jc w:val="left"/>
        <w:rPr>
          <w:rFonts w:ascii="微软雅黑" w:eastAsia="微软雅黑" w:hAnsi="微软雅黑" w:cs="微软雅黑"/>
          <w:sz w:val="16"/>
          <w:szCs w:val="16"/>
        </w:rPr>
      </w:pPr>
    </w:p>
    <w:p w:rsidR="00C821D0" w:rsidRDefault="00C821D0" w:rsidP="00C821D0">
      <w:pPr>
        <w:pStyle w:val="4"/>
        <w:jc w:val="left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65"/>
        <w:gridCol w:w="1044"/>
        <w:gridCol w:w="1008"/>
        <w:gridCol w:w="1609"/>
        <w:gridCol w:w="1973"/>
      </w:tblGrid>
      <w:tr w:rsidR="00C821D0" w:rsidTr="009C786D">
        <w:tc>
          <w:tcPr>
            <w:tcW w:w="1430" w:type="dxa"/>
            <w:shd w:val="clear" w:color="auto" w:fill="E6E6E6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5" w:type="dxa"/>
            <w:shd w:val="clear" w:color="auto" w:fill="E6E6E6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008" w:type="dxa"/>
            <w:shd w:val="clear" w:color="auto" w:fill="E6E6E6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C821D0" w:rsidTr="009C786D">
        <w:trPr>
          <w:trHeight w:val="340"/>
        </w:trPr>
        <w:tc>
          <w:tcPr>
            <w:tcW w:w="1430" w:type="dxa"/>
          </w:tcPr>
          <w:p w:rsidR="00C821D0" w:rsidRDefault="0094654B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url</w:t>
            </w:r>
          </w:p>
        </w:tc>
        <w:tc>
          <w:tcPr>
            <w:tcW w:w="1465" w:type="dxa"/>
          </w:tcPr>
          <w:p w:rsidR="00C821D0" w:rsidRDefault="0094654B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二维码图片URL</w:t>
            </w:r>
          </w:p>
        </w:tc>
        <w:tc>
          <w:tcPr>
            <w:tcW w:w="1044" w:type="dxa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ANS</w:t>
            </w:r>
          </w:p>
        </w:tc>
        <w:tc>
          <w:tcPr>
            <w:tcW w:w="1008" w:type="dxa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256</w:t>
            </w:r>
          </w:p>
        </w:tc>
        <w:tc>
          <w:tcPr>
            <w:tcW w:w="1609" w:type="dxa"/>
          </w:tcPr>
          <w:p w:rsidR="00C821D0" w:rsidRDefault="00C821D0" w:rsidP="009C786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M</w:t>
            </w:r>
          </w:p>
        </w:tc>
        <w:tc>
          <w:tcPr>
            <w:tcW w:w="1973" w:type="dxa"/>
          </w:tcPr>
          <w:p w:rsidR="00C821D0" w:rsidRDefault="0094654B" w:rsidP="009C786D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生成二维码图片URL</w:t>
            </w:r>
          </w:p>
        </w:tc>
      </w:tr>
    </w:tbl>
    <w:p w:rsidR="00C821D0" w:rsidRDefault="00C821D0"/>
    <w:p w:rsidR="008D73FF" w:rsidRDefault="008D73FF" w:rsidP="008D73FF">
      <w:pPr>
        <w:pStyle w:val="3"/>
        <w:tabs>
          <w:tab w:val="left" w:pos="737"/>
        </w:tabs>
        <w:ind w:left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展示二维码-新增-冀骥</w:t>
      </w:r>
    </w:p>
    <w:p w:rsidR="008D73FF" w:rsidRDefault="008D73FF" w:rsidP="008D73FF">
      <w:pPr>
        <w:ind w:left="714" w:firstLine="420"/>
        <w:rPr>
          <w:rFonts w:ascii="微软雅黑" w:eastAsia="微软雅黑" w:hAnsi="微软雅黑"/>
        </w:rPr>
      </w:pPr>
      <w:r w:rsidRPr="001118AE">
        <w:rPr>
          <w:rFonts w:ascii="微软雅黑" w:eastAsia="微软雅黑" w:hAnsi="微软雅黑"/>
        </w:rPr>
        <w:t>/tools/qrcode</w:t>
      </w:r>
      <w:r>
        <w:rPr>
          <w:rFonts w:ascii="微软雅黑" w:eastAsia="微软雅黑" w:hAnsi="微软雅黑"/>
        </w:rPr>
        <w:t>/view</w:t>
      </w:r>
    </w:p>
    <w:p w:rsidR="008D73FF" w:rsidRDefault="008D73FF" w:rsidP="008D73F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概要说明</w:t>
      </w:r>
    </w:p>
    <w:p w:rsidR="008D73FF" w:rsidRPr="00C821D0" w:rsidRDefault="008D73FF" w:rsidP="008D73FF">
      <w:pPr>
        <w:ind w:left="1134"/>
      </w:pPr>
      <w:r>
        <w:t>生成二维码</w:t>
      </w:r>
      <w:r w:rsidR="002B0AB8">
        <w:rPr>
          <w:rFonts w:hint="eastAsia"/>
        </w:rPr>
        <w:t>，</w:t>
      </w:r>
      <w:r>
        <w:rPr>
          <w:rFonts w:hint="eastAsia"/>
        </w:rPr>
        <w:t>仅</w:t>
      </w:r>
      <w:r>
        <w:t>展示</w:t>
      </w:r>
      <w:r w:rsidR="002B0AB8">
        <w:rPr>
          <w:rFonts w:hint="eastAsia"/>
        </w:rPr>
        <w:t>，</w:t>
      </w:r>
      <w:r>
        <w:t>不物理存储</w:t>
      </w:r>
      <w:r w:rsidR="002B0AB8">
        <w:rPr>
          <w:rFonts w:hint="eastAsia"/>
        </w:rPr>
        <w:t>，</w:t>
      </w:r>
      <w:r w:rsidR="002B0AB8">
        <w:t>返回图片流</w:t>
      </w:r>
    </w:p>
    <w:p w:rsidR="008D73FF" w:rsidRDefault="008D73FF" w:rsidP="008D73F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82"/>
        <w:gridCol w:w="1044"/>
        <w:gridCol w:w="1081"/>
        <w:gridCol w:w="1558"/>
        <w:gridCol w:w="2179"/>
      </w:tblGrid>
      <w:tr w:rsidR="008D73FF" w:rsidTr="001D7CC7">
        <w:tc>
          <w:tcPr>
            <w:tcW w:w="1385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82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1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8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9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8D73FF" w:rsidTr="001D7CC7">
        <w:trPr>
          <w:trHeight w:val="371"/>
        </w:trPr>
        <w:tc>
          <w:tcPr>
            <w:tcW w:w="1385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C786D">
              <w:rPr>
                <w:rFonts w:ascii="微软雅黑" w:eastAsia="微软雅黑" w:hAnsi="微软雅黑"/>
                <w:sz w:val="16"/>
                <w:szCs w:val="16"/>
              </w:rPr>
              <w:t>content</w:t>
            </w:r>
          </w:p>
        </w:tc>
        <w:tc>
          <w:tcPr>
            <w:tcW w:w="1282" w:type="dxa"/>
          </w:tcPr>
          <w:p w:rsidR="008D73FF" w:rsidRPr="009C786D" w:rsidRDefault="008D73FF" w:rsidP="001D7CC7">
            <w:pPr>
              <w:jc w:val="left"/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二维码内容</w:t>
            </w:r>
          </w:p>
        </w:tc>
        <w:tc>
          <w:tcPr>
            <w:tcW w:w="1044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128</w:t>
            </w:r>
          </w:p>
        </w:tc>
        <w:tc>
          <w:tcPr>
            <w:tcW w:w="1558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</w:t>
            </w:r>
          </w:p>
        </w:tc>
        <w:tc>
          <w:tcPr>
            <w:tcW w:w="2179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二维码内容</w:t>
            </w:r>
          </w:p>
        </w:tc>
      </w:tr>
      <w:tr w:rsidR="008D73FF" w:rsidTr="001D7CC7">
        <w:trPr>
          <w:trHeight w:val="371"/>
        </w:trPr>
        <w:tc>
          <w:tcPr>
            <w:tcW w:w="1385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size</w:t>
            </w:r>
          </w:p>
        </w:tc>
        <w:tc>
          <w:tcPr>
            <w:tcW w:w="1282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图片边长</w:t>
            </w:r>
          </w:p>
        </w:tc>
        <w:tc>
          <w:tcPr>
            <w:tcW w:w="1044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64</w:t>
            </w:r>
          </w:p>
        </w:tc>
        <w:tc>
          <w:tcPr>
            <w:tcW w:w="1558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二维码图片边长</w:t>
            </w:r>
          </w:p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默认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640</w:t>
            </w:r>
          </w:p>
        </w:tc>
      </w:tr>
      <w:tr w:rsidR="008D73FF" w:rsidTr="001D7CC7">
        <w:trPr>
          <w:trHeight w:val="371"/>
        </w:trPr>
        <w:tc>
          <w:tcPr>
            <w:tcW w:w="1385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C786D">
              <w:rPr>
                <w:rFonts w:ascii="微软雅黑" w:eastAsia="微软雅黑" w:hAnsi="微软雅黑"/>
                <w:sz w:val="16"/>
                <w:szCs w:val="16"/>
              </w:rPr>
              <w:t>forecolor</w:t>
            </w:r>
          </w:p>
        </w:tc>
        <w:tc>
          <w:tcPr>
            <w:tcW w:w="1282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前景色</w:t>
            </w:r>
          </w:p>
        </w:tc>
        <w:tc>
          <w:tcPr>
            <w:tcW w:w="1044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默认 </w:t>
            </w:r>
            <w:r w:rsidRPr="009C786D">
              <w:rPr>
                <w:rFonts w:ascii="微软雅黑" w:eastAsia="微软雅黑" w:hAnsi="微软雅黑"/>
                <w:sz w:val="16"/>
                <w:szCs w:val="16"/>
              </w:rPr>
              <w:t>0xff000000</w:t>
            </w:r>
          </w:p>
        </w:tc>
      </w:tr>
      <w:tr w:rsidR="008D73FF" w:rsidTr="001D7CC7">
        <w:trPr>
          <w:trHeight w:val="283"/>
        </w:trPr>
        <w:tc>
          <w:tcPr>
            <w:tcW w:w="1385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C786D">
              <w:rPr>
                <w:rFonts w:ascii="微软雅黑" w:eastAsia="微软雅黑" w:hAnsi="微软雅黑"/>
                <w:sz w:val="16"/>
                <w:szCs w:val="16"/>
              </w:rPr>
              <w:t>backcolor</w:t>
            </w:r>
          </w:p>
        </w:tc>
        <w:tc>
          <w:tcPr>
            <w:tcW w:w="1282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背景色</w:t>
            </w:r>
          </w:p>
        </w:tc>
        <w:tc>
          <w:tcPr>
            <w:tcW w:w="1044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默认 </w:t>
            </w:r>
            <w:r w:rsidRPr="009C786D">
              <w:rPr>
                <w:rFonts w:ascii="微软雅黑" w:eastAsia="微软雅黑" w:hAnsi="微软雅黑"/>
                <w:sz w:val="16"/>
                <w:szCs w:val="16"/>
              </w:rPr>
              <w:t>0xFFFFFFFF</w:t>
            </w:r>
          </w:p>
        </w:tc>
      </w:tr>
      <w:tr w:rsidR="008D73FF" w:rsidTr="001D7CC7">
        <w:trPr>
          <w:trHeight w:val="283"/>
        </w:trPr>
        <w:tc>
          <w:tcPr>
            <w:tcW w:w="1385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4654B">
              <w:rPr>
                <w:rFonts w:ascii="微软雅黑" w:eastAsia="微软雅黑" w:hAnsi="微软雅黑"/>
                <w:sz w:val="16"/>
                <w:szCs w:val="16"/>
              </w:rPr>
              <w:t>imgPath</w:t>
            </w:r>
          </w:p>
        </w:tc>
        <w:tc>
          <w:tcPr>
            <w:tcW w:w="1282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logo图片URL</w:t>
            </w:r>
          </w:p>
        </w:tc>
        <w:tc>
          <w:tcPr>
            <w:tcW w:w="1044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ANS</w:t>
            </w:r>
          </w:p>
        </w:tc>
        <w:tc>
          <w:tcPr>
            <w:tcW w:w="1081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若需插入logo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时使用</w:t>
            </w:r>
          </w:p>
        </w:tc>
      </w:tr>
      <w:tr w:rsidR="008D73FF" w:rsidTr="001D7CC7">
        <w:trPr>
          <w:trHeight w:val="283"/>
        </w:trPr>
        <w:tc>
          <w:tcPr>
            <w:tcW w:w="1385" w:type="dxa"/>
          </w:tcPr>
          <w:p w:rsidR="008D73FF" w:rsidRPr="0094654B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94654B">
              <w:rPr>
                <w:rFonts w:ascii="微软雅黑" w:eastAsia="微软雅黑" w:hAnsi="微软雅黑"/>
                <w:sz w:val="16"/>
                <w:szCs w:val="16"/>
              </w:rPr>
              <w:t>needCompress</w:t>
            </w:r>
          </w:p>
        </w:tc>
        <w:tc>
          <w:tcPr>
            <w:tcW w:w="1282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Logo图片是否需要压缩</w:t>
            </w:r>
          </w:p>
        </w:tc>
        <w:tc>
          <w:tcPr>
            <w:tcW w:w="1044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</w:t>
            </w:r>
          </w:p>
        </w:tc>
        <w:tc>
          <w:tcPr>
            <w:tcW w:w="1081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558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O</w:t>
            </w:r>
          </w:p>
        </w:tc>
        <w:tc>
          <w:tcPr>
            <w:tcW w:w="2179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若需压缩logo图片时使用</w:t>
            </w:r>
          </w:p>
        </w:tc>
      </w:tr>
    </w:tbl>
    <w:p w:rsidR="008D73FF" w:rsidRDefault="008D73FF" w:rsidP="008D73FF">
      <w:pPr>
        <w:jc w:val="left"/>
        <w:rPr>
          <w:rFonts w:ascii="微软雅黑" w:eastAsia="微软雅黑" w:hAnsi="微软雅黑" w:cs="微软雅黑"/>
          <w:sz w:val="16"/>
          <w:szCs w:val="16"/>
        </w:rPr>
      </w:pPr>
    </w:p>
    <w:p w:rsidR="008D73FF" w:rsidRDefault="008D73FF" w:rsidP="008D73FF">
      <w:pPr>
        <w:pStyle w:val="4"/>
        <w:jc w:val="left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 w:hint="eastAsia"/>
        </w:rPr>
        <w:t>输出</w:t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65"/>
        <w:gridCol w:w="1044"/>
        <w:gridCol w:w="1008"/>
        <w:gridCol w:w="1609"/>
        <w:gridCol w:w="1973"/>
      </w:tblGrid>
      <w:tr w:rsidR="008D73FF" w:rsidTr="001D7CC7">
        <w:tc>
          <w:tcPr>
            <w:tcW w:w="1430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1465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参数名</w:t>
            </w:r>
          </w:p>
        </w:tc>
        <w:tc>
          <w:tcPr>
            <w:tcW w:w="1044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008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长度</w:t>
            </w:r>
          </w:p>
        </w:tc>
        <w:tc>
          <w:tcPr>
            <w:tcW w:w="1609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输入/选择</w:t>
            </w:r>
          </w:p>
        </w:tc>
        <w:tc>
          <w:tcPr>
            <w:tcW w:w="1973" w:type="dxa"/>
            <w:shd w:val="clear" w:color="auto" w:fill="E6E6E6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备注</w:t>
            </w:r>
          </w:p>
        </w:tc>
      </w:tr>
      <w:tr w:rsidR="008D73FF" w:rsidTr="001D7CC7">
        <w:trPr>
          <w:trHeight w:val="340"/>
        </w:trPr>
        <w:tc>
          <w:tcPr>
            <w:tcW w:w="1430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65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044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008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</w:tcPr>
          <w:p w:rsidR="008D73FF" w:rsidRDefault="008D73FF" w:rsidP="001D7CC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973" w:type="dxa"/>
          </w:tcPr>
          <w:p w:rsidR="008D73FF" w:rsidRDefault="008D73FF" w:rsidP="001D7CC7">
            <w:pPr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:rsidR="008D73FF" w:rsidRDefault="008D73FF" w:rsidP="008D73FF"/>
    <w:p w:rsidR="008D73FF" w:rsidRPr="008D73FF" w:rsidRDefault="008D73FF"/>
    <w:sectPr w:rsidR="008D73FF" w:rsidRPr="008D73FF">
      <w:type w:val="continuous"/>
      <w:pgSz w:w="11907" w:h="16840"/>
      <w:pgMar w:top="1797" w:right="1797" w:bottom="1797" w:left="1797" w:header="851" w:footer="992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3E2" w:rsidRDefault="002C73E2">
      <w:r>
        <w:separator/>
      </w:r>
    </w:p>
  </w:endnote>
  <w:endnote w:type="continuationSeparator" w:id="0">
    <w:p w:rsidR="002C73E2" w:rsidRDefault="002C7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auto"/>
    <w:pitch w:val="default"/>
    <w:sig w:usb0="00000000" w:usb1="080E0000" w:usb2="0000000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Book Antiqua"/>
    <w:charset w:val="00"/>
    <w:family w:val="auto"/>
    <w:pitch w:val="default"/>
    <w:sig w:usb0="A00002FF" w:usb1="7800205A" w:usb2="14600000" w:usb3="00000000" w:csb0="00000193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altName w:val="Times New Roman"/>
    <w:panose1 w:val="02020603050405020304"/>
    <w:charset w:val="00"/>
    <w:family w:val="auto"/>
    <w:pitch w:val="default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86D" w:rsidRDefault="009C786D">
    <w:pPr>
      <w:pStyle w:val="ab"/>
      <w:jc w:val="center"/>
      <w:rPr>
        <w:rFonts w:ascii="宋体" w:hAnsi="宋体"/>
        <w:szCs w:val="21"/>
      </w:rPr>
    </w:pPr>
    <w:r>
      <w:rPr>
        <w:rFonts w:ascii="宋体" w:hAnsi="宋体" w:hint="eastAsia"/>
        <w:szCs w:val="21"/>
      </w:rPr>
      <w:t xml:space="preserve">第 </w:t>
    </w:r>
    <w:r>
      <w:fldChar w:fldCharType="begin"/>
    </w:r>
    <w:r>
      <w:rPr>
        <w:rStyle w:val="1d"/>
      </w:rPr>
      <w:instrText xml:space="preserve"> PAGE </w:instrText>
    </w:r>
    <w:r>
      <w:fldChar w:fldCharType="separate"/>
    </w:r>
    <w:r w:rsidR="00BF307C">
      <w:rPr>
        <w:rStyle w:val="1d"/>
        <w:noProof/>
      </w:rPr>
      <w:t>16</w:t>
    </w:r>
    <w:r>
      <w:fldChar w:fldCharType="end"/>
    </w:r>
    <w:r>
      <w:rPr>
        <w:rFonts w:ascii="宋体" w:hAnsi="宋体" w:hint="eastAsia"/>
        <w:szCs w:val="21"/>
      </w:rPr>
      <w:t xml:space="preserve"> 页 共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NUMPAGES </w:instrText>
    </w:r>
    <w:r>
      <w:rPr>
        <w:rFonts w:ascii="宋体" w:hAnsi="宋体"/>
        <w:szCs w:val="21"/>
      </w:rPr>
      <w:fldChar w:fldCharType="separate"/>
    </w:r>
    <w:r w:rsidR="00BF307C">
      <w:rPr>
        <w:rFonts w:ascii="宋体" w:hAnsi="宋体"/>
        <w:noProof/>
        <w:szCs w:val="21"/>
      </w:rPr>
      <w:t>122</w:t>
    </w:r>
    <w:r>
      <w:rPr>
        <w:rFonts w:ascii="宋体" w:hAnsi="宋体"/>
        <w:szCs w:val="21"/>
      </w:rPr>
      <w:fldChar w:fldCharType="end"/>
    </w:r>
    <w:r>
      <w:rPr>
        <w:rFonts w:ascii="宋体" w:hAnsi="宋体"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3E2" w:rsidRDefault="002C73E2">
      <w:r>
        <w:separator/>
      </w:r>
    </w:p>
  </w:footnote>
  <w:footnote w:type="continuationSeparator" w:id="0">
    <w:p w:rsidR="002C73E2" w:rsidRDefault="002C7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multilevel"/>
    <w:tmpl w:val="00000011"/>
    <w:lvl w:ilvl="0">
      <w:start w:val="1"/>
      <w:numFmt w:val="decimal"/>
      <w:pStyle w:val="1"/>
      <w:lvlText w:val="%1"/>
      <w:lvlJc w:val="left"/>
      <w:pPr>
        <w:tabs>
          <w:tab w:val="left" w:pos="567"/>
        </w:tabs>
        <w:ind w:left="432" w:hanging="432"/>
      </w:pPr>
      <w:rPr>
        <w:rFonts w:ascii="黑体" w:eastAsia="黑体" w:hint="eastAsia"/>
        <w:b/>
        <w:i w:val="0"/>
        <w:spacing w:val="20"/>
        <w:sz w:val="44"/>
        <w:szCs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Times New Roman" w:eastAsia="宋体" w:hAnsi="Times New Roman" w:cs="Times New Roman" w:hint="default"/>
        <w:b/>
        <w:i w:val="0"/>
        <w:spacing w:val="1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879"/>
        </w:tabs>
        <w:ind w:left="573" w:hanging="431"/>
      </w:pPr>
      <w:rPr>
        <w:rFonts w:ascii="Times New Roman" w:eastAsia="宋体" w:hAnsi="Times New Roman" w:cs="Times New Roman" w:hint="default"/>
        <w:b/>
        <w:i w:val="0"/>
        <w:spacing w:val="1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98"/>
        </w:tabs>
        <w:ind w:left="1998" w:hanging="864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4" w:tentative="1">
      <w:start w:val="1"/>
      <w:numFmt w:val="decimal"/>
      <w:pStyle w:val="5"/>
      <w:suff w:val="space"/>
      <w:lvlText w:val="%1.%2.%3.%4.%5"/>
      <w:lvlJc w:val="left"/>
      <w:pPr>
        <w:ind w:left="482" w:hanging="56"/>
      </w:pPr>
      <w:rPr>
        <w:rFonts w:ascii="Times New Roman" w:eastAsia="宋体" w:hAnsi="Times New Roman" w:cs="Times New Roman" w:hint="default"/>
        <w:b/>
        <w:i w:val="0"/>
        <w:sz w:val="28"/>
        <w:szCs w:val="28"/>
      </w:rPr>
    </w:lvl>
    <w:lvl w:ilvl="5" w:tentative="1">
      <w:start w:val="1"/>
      <w:numFmt w:val="decimal"/>
      <w:pStyle w:val="6"/>
      <w:lvlText w:val="%1.%2.%3.%4.%5.%6"/>
      <w:lvlJc w:val="left"/>
      <w:pPr>
        <w:ind w:left="1418" w:hanging="794"/>
      </w:pPr>
      <w:rPr>
        <w:rFonts w:ascii="Times New Roman" w:hAnsi="Times New Roman" w:cs="Times New Roman" w:hint="default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B072C43"/>
    <w:multiLevelType w:val="multilevel"/>
    <w:tmpl w:val="0B072C43"/>
    <w:lvl w:ilvl="0" w:tentative="1">
      <w:start w:val="6"/>
      <w:numFmt w:val="decimal"/>
      <w:lvlText w:val="%1"/>
      <w:lvlJc w:val="left"/>
      <w:pPr>
        <w:ind w:left="500" w:hanging="500"/>
      </w:pPr>
      <w:rPr>
        <w:rFonts w:hint="default"/>
      </w:rPr>
    </w:lvl>
    <w:lvl w:ilvl="1" w:tentative="1">
      <w:start w:val="4"/>
      <w:numFmt w:val="decimal"/>
      <w:lvlText w:val="%1.%2"/>
      <w:lvlJc w:val="left"/>
      <w:pPr>
        <w:ind w:left="68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1A34F5F"/>
    <w:multiLevelType w:val="multilevel"/>
    <w:tmpl w:val="11A34F5F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98449F"/>
    <w:multiLevelType w:val="multilevel"/>
    <w:tmpl w:val="2398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15E31"/>
    <w:multiLevelType w:val="multilevel"/>
    <w:tmpl w:val="31315E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B2A16"/>
    <w:multiLevelType w:val="multilevel"/>
    <w:tmpl w:val="386B2A16"/>
    <w:lvl w:ilvl="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094" w:hanging="480"/>
      </w:pPr>
    </w:lvl>
    <w:lvl w:ilvl="2" w:tentative="1">
      <w:start w:val="1"/>
      <w:numFmt w:val="lowerRoman"/>
      <w:lvlText w:val="%3."/>
      <w:lvlJc w:val="right"/>
      <w:pPr>
        <w:ind w:left="2574" w:hanging="480"/>
      </w:pPr>
    </w:lvl>
    <w:lvl w:ilvl="3" w:tentative="1">
      <w:start w:val="1"/>
      <w:numFmt w:val="decimal"/>
      <w:lvlText w:val="%4."/>
      <w:lvlJc w:val="left"/>
      <w:pPr>
        <w:ind w:left="3054" w:hanging="480"/>
      </w:pPr>
    </w:lvl>
    <w:lvl w:ilvl="4" w:tentative="1">
      <w:start w:val="1"/>
      <w:numFmt w:val="lowerLetter"/>
      <w:lvlText w:val="%5)"/>
      <w:lvlJc w:val="left"/>
      <w:pPr>
        <w:ind w:left="3534" w:hanging="480"/>
      </w:pPr>
    </w:lvl>
    <w:lvl w:ilvl="5" w:tentative="1">
      <w:start w:val="1"/>
      <w:numFmt w:val="lowerRoman"/>
      <w:lvlText w:val="%6."/>
      <w:lvlJc w:val="right"/>
      <w:pPr>
        <w:ind w:left="4014" w:hanging="480"/>
      </w:pPr>
    </w:lvl>
    <w:lvl w:ilvl="6" w:tentative="1">
      <w:start w:val="1"/>
      <w:numFmt w:val="decimal"/>
      <w:lvlText w:val="%7."/>
      <w:lvlJc w:val="left"/>
      <w:pPr>
        <w:ind w:left="4494" w:hanging="480"/>
      </w:pPr>
    </w:lvl>
    <w:lvl w:ilvl="7" w:tentative="1">
      <w:start w:val="1"/>
      <w:numFmt w:val="lowerLetter"/>
      <w:lvlText w:val="%8)"/>
      <w:lvlJc w:val="left"/>
      <w:pPr>
        <w:ind w:left="4974" w:hanging="480"/>
      </w:pPr>
    </w:lvl>
    <w:lvl w:ilvl="8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6">
    <w:nsid w:val="3E8D6400"/>
    <w:multiLevelType w:val="multilevel"/>
    <w:tmpl w:val="3E8D6400"/>
    <w:lvl w:ilvl="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094" w:hanging="480"/>
      </w:pPr>
    </w:lvl>
    <w:lvl w:ilvl="2" w:tentative="1">
      <w:start w:val="1"/>
      <w:numFmt w:val="lowerRoman"/>
      <w:lvlText w:val="%3."/>
      <w:lvlJc w:val="right"/>
      <w:pPr>
        <w:ind w:left="2574" w:hanging="480"/>
      </w:pPr>
    </w:lvl>
    <w:lvl w:ilvl="3" w:tentative="1">
      <w:start w:val="1"/>
      <w:numFmt w:val="decimal"/>
      <w:lvlText w:val="%4."/>
      <w:lvlJc w:val="left"/>
      <w:pPr>
        <w:ind w:left="3054" w:hanging="480"/>
      </w:pPr>
    </w:lvl>
    <w:lvl w:ilvl="4" w:tentative="1">
      <w:start w:val="1"/>
      <w:numFmt w:val="lowerLetter"/>
      <w:lvlText w:val="%5)"/>
      <w:lvlJc w:val="left"/>
      <w:pPr>
        <w:ind w:left="3534" w:hanging="480"/>
      </w:pPr>
    </w:lvl>
    <w:lvl w:ilvl="5" w:tentative="1">
      <w:start w:val="1"/>
      <w:numFmt w:val="lowerRoman"/>
      <w:lvlText w:val="%6."/>
      <w:lvlJc w:val="right"/>
      <w:pPr>
        <w:ind w:left="4014" w:hanging="480"/>
      </w:pPr>
    </w:lvl>
    <w:lvl w:ilvl="6" w:tentative="1">
      <w:start w:val="1"/>
      <w:numFmt w:val="decimal"/>
      <w:lvlText w:val="%7."/>
      <w:lvlJc w:val="left"/>
      <w:pPr>
        <w:ind w:left="4494" w:hanging="480"/>
      </w:pPr>
    </w:lvl>
    <w:lvl w:ilvl="7" w:tentative="1">
      <w:start w:val="1"/>
      <w:numFmt w:val="lowerLetter"/>
      <w:lvlText w:val="%8)"/>
      <w:lvlJc w:val="left"/>
      <w:pPr>
        <w:ind w:left="4974" w:hanging="480"/>
      </w:pPr>
    </w:lvl>
    <w:lvl w:ilvl="8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7">
    <w:nsid w:val="4A112131"/>
    <w:multiLevelType w:val="multilevel"/>
    <w:tmpl w:val="4A11213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E065371"/>
    <w:multiLevelType w:val="multilevel"/>
    <w:tmpl w:val="5E065371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DC5CF7"/>
    <w:multiLevelType w:val="multilevel"/>
    <w:tmpl w:val="78DC5CF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oNotTrackMoves/>
  <w:defaultTabStop w:val="420"/>
  <w:drawingGridHorizontalSpacing w:val="0"/>
  <w:drawingGridVerticalSpacing w:val="156"/>
  <w:doNotShadeFormData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5298"/>
    <w:rsid w:val="00005439"/>
    <w:rsid w:val="0000614C"/>
    <w:rsid w:val="00015298"/>
    <w:rsid w:val="00025F47"/>
    <w:rsid w:val="0002707E"/>
    <w:rsid w:val="00030705"/>
    <w:rsid w:val="000342D6"/>
    <w:rsid w:val="00036DFE"/>
    <w:rsid w:val="000379D2"/>
    <w:rsid w:val="00040791"/>
    <w:rsid w:val="0004785F"/>
    <w:rsid w:val="000510E7"/>
    <w:rsid w:val="00054092"/>
    <w:rsid w:val="0006081D"/>
    <w:rsid w:val="00063F05"/>
    <w:rsid w:val="000665F0"/>
    <w:rsid w:val="0007539D"/>
    <w:rsid w:val="000771FF"/>
    <w:rsid w:val="00080713"/>
    <w:rsid w:val="00084A8C"/>
    <w:rsid w:val="00084BE5"/>
    <w:rsid w:val="00086CA1"/>
    <w:rsid w:val="00092486"/>
    <w:rsid w:val="00095328"/>
    <w:rsid w:val="00095EB6"/>
    <w:rsid w:val="000A0C9F"/>
    <w:rsid w:val="000A78D9"/>
    <w:rsid w:val="000B0757"/>
    <w:rsid w:val="000C2577"/>
    <w:rsid w:val="000C6A40"/>
    <w:rsid w:val="000D5368"/>
    <w:rsid w:val="000D54EF"/>
    <w:rsid w:val="000D7203"/>
    <w:rsid w:val="000E072A"/>
    <w:rsid w:val="000F1E63"/>
    <w:rsid w:val="000F2438"/>
    <w:rsid w:val="000F4299"/>
    <w:rsid w:val="00101729"/>
    <w:rsid w:val="00101CC1"/>
    <w:rsid w:val="00105176"/>
    <w:rsid w:val="001118AE"/>
    <w:rsid w:val="00111BA2"/>
    <w:rsid w:val="0012004E"/>
    <w:rsid w:val="00123473"/>
    <w:rsid w:val="00126337"/>
    <w:rsid w:val="001301FC"/>
    <w:rsid w:val="00133EC1"/>
    <w:rsid w:val="001346D0"/>
    <w:rsid w:val="001356D4"/>
    <w:rsid w:val="00137038"/>
    <w:rsid w:val="00140A6F"/>
    <w:rsid w:val="001432AC"/>
    <w:rsid w:val="0015207E"/>
    <w:rsid w:val="00153302"/>
    <w:rsid w:val="001607E7"/>
    <w:rsid w:val="001643E8"/>
    <w:rsid w:val="00166437"/>
    <w:rsid w:val="00166BD9"/>
    <w:rsid w:val="00167038"/>
    <w:rsid w:val="0017134D"/>
    <w:rsid w:val="00171A35"/>
    <w:rsid w:val="001758EF"/>
    <w:rsid w:val="001815E7"/>
    <w:rsid w:val="00181F19"/>
    <w:rsid w:val="0018248D"/>
    <w:rsid w:val="001A0D10"/>
    <w:rsid w:val="001A2785"/>
    <w:rsid w:val="001A3402"/>
    <w:rsid w:val="001A3848"/>
    <w:rsid w:val="001A64E8"/>
    <w:rsid w:val="001A68A8"/>
    <w:rsid w:val="001B3297"/>
    <w:rsid w:val="001C4B9E"/>
    <w:rsid w:val="001C67C6"/>
    <w:rsid w:val="001D0DFC"/>
    <w:rsid w:val="001D3F6F"/>
    <w:rsid w:val="001E1299"/>
    <w:rsid w:val="001E611A"/>
    <w:rsid w:val="001F22F2"/>
    <w:rsid w:val="001F7CA1"/>
    <w:rsid w:val="002039DD"/>
    <w:rsid w:val="00206312"/>
    <w:rsid w:val="0022125A"/>
    <w:rsid w:val="00226657"/>
    <w:rsid w:val="00233245"/>
    <w:rsid w:val="00235C30"/>
    <w:rsid w:val="002366C3"/>
    <w:rsid w:val="00236F6F"/>
    <w:rsid w:val="002375D0"/>
    <w:rsid w:val="00244AEF"/>
    <w:rsid w:val="00244B09"/>
    <w:rsid w:val="00245CB6"/>
    <w:rsid w:val="00256667"/>
    <w:rsid w:val="00256B79"/>
    <w:rsid w:val="00257302"/>
    <w:rsid w:val="00262B5A"/>
    <w:rsid w:val="00266957"/>
    <w:rsid w:val="00271C70"/>
    <w:rsid w:val="00271F32"/>
    <w:rsid w:val="002931DD"/>
    <w:rsid w:val="002961B9"/>
    <w:rsid w:val="002A0216"/>
    <w:rsid w:val="002A3E25"/>
    <w:rsid w:val="002A48FC"/>
    <w:rsid w:val="002A4B0F"/>
    <w:rsid w:val="002A6696"/>
    <w:rsid w:val="002A7C53"/>
    <w:rsid w:val="002B0AB8"/>
    <w:rsid w:val="002B7210"/>
    <w:rsid w:val="002B7D01"/>
    <w:rsid w:val="002C115E"/>
    <w:rsid w:val="002C341D"/>
    <w:rsid w:val="002C40FE"/>
    <w:rsid w:val="002C73A3"/>
    <w:rsid w:val="002C73E2"/>
    <w:rsid w:val="002D1927"/>
    <w:rsid w:val="002D487D"/>
    <w:rsid w:val="002E6885"/>
    <w:rsid w:val="002F2F63"/>
    <w:rsid w:val="0030036B"/>
    <w:rsid w:val="00300E35"/>
    <w:rsid w:val="0031407E"/>
    <w:rsid w:val="00314333"/>
    <w:rsid w:val="00321516"/>
    <w:rsid w:val="00323B03"/>
    <w:rsid w:val="00326B04"/>
    <w:rsid w:val="00326C30"/>
    <w:rsid w:val="00386AB6"/>
    <w:rsid w:val="00387E96"/>
    <w:rsid w:val="00395ECC"/>
    <w:rsid w:val="00397265"/>
    <w:rsid w:val="00397D68"/>
    <w:rsid w:val="003A2E66"/>
    <w:rsid w:val="003A4FD6"/>
    <w:rsid w:val="003B7090"/>
    <w:rsid w:val="003C091B"/>
    <w:rsid w:val="003D02D9"/>
    <w:rsid w:val="003E790B"/>
    <w:rsid w:val="003F118C"/>
    <w:rsid w:val="003F14C0"/>
    <w:rsid w:val="003F66DE"/>
    <w:rsid w:val="003F6D67"/>
    <w:rsid w:val="00406105"/>
    <w:rsid w:val="00407F40"/>
    <w:rsid w:val="00413A73"/>
    <w:rsid w:val="00416817"/>
    <w:rsid w:val="00416BC3"/>
    <w:rsid w:val="00425255"/>
    <w:rsid w:val="00427663"/>
    <w:rsid w:val="0043393D"/>
    <w:rsid w:val="004472BB"/>
    <w:rsid w:val="0045588D"/>
    <w:rsid w:val="0046215D"/>
    <w:rsid w:val="00462C6F"/>
    <w:rsid w:val="00464059"/>
    <w:rsid w:val="0046658A"/>
    <w:rsid w:val="00467EA7"/>
    <w:rsid w:val="0047376E"/>
    <w:rsid w:val="004864C6"/>
    <w:rsid w:val="00494B32"/>
    <w:rsid w:val="004A1AF7"/>
    <w:rsid w:val="004A1B5C"/>
    <w:rsid w:val="004A1D1D"/>
    <w:rsid w:val="004A238C"/>
    <w:rsid w:val="004A7AB1"/>
    <w:rsid w:val="004B0084"/>
    <w:rsid w:val="004B0845"/>
    <w:rsid w:val="004B4FA5"/>
    <w:rsid w:val="004D78C2"/>
    <w:rsid w:val="004E46E0"/>
    <w:rsid w:val="004E5FD0"/>
    <w:rsid w:val="004E6AB8"/>
    <w:rsid w:val="004F0C76"/>
    <w:rsid w:val="005034CC"/>
    <w:rsid w:val="005066CD"/>
    <w:rsid w:val="00511421"/>
    <w:rsid w:val="00512001"/>
    <w:rsid w:val="00514CC3"/>
    <w:rsid w:val="005229A4"/>
    <w:rsid w:val="00523B3A"/>
    <w:rsid w:val="005248DD"/>
    <w:rsid w:val="00544CD1"/>
    <w:rsid w:val="00546CA6"/>
    <w:rsid w:val="00550B0A"/>
    <w:rsid w:val="0055296E"/>
    <w:rsid w:val="00554218"/>
    <w:rsid w:val="00554EBD"/>
    <w:rsid w:val="00562BCD"/>
    <w:rsid w:val="00564FE2"/>
    <w:rsid w:val="00565E05"/>
    <w:rsid w:val="005667D2"/>
    <w:rsid w:val="00575B3A"/>
    <w:rsid w:val="00585C1B"/>
    <w:rsid w:val="005977B9"/>
    <w:rsid w:val="005A18C0"/>
    <w:rsid w:val="005A7ED6"/>
    <w:rsid w:val="005A7F26"/>
    <w:rsid w:val="005B0455"/>
    <w:rsid w:val="005B1509"/>
    <w:rsid w:val="005B54A5"/>
    <w:rsid w:val="005B74F0"/>
    <w:rsid w:val="005C355D"/>
    <w:rsid w:val="005C55E5"/>
    <w:rsid w:val="005D04BF"/>
    <w:rsid w:val="005E0A38"/>
    <w:rsid w:val="005E1580"/>
    <w:rsid w:val="005E55C7"/>
    <w:rsid w:val="0060080D"/>
    <w:rsid w:val="006021AD"/>
    <w:rsid w:val="00603D60"/>
    <w:rsid w:val="006074C8"/>
    <w:rsid w:val="0061627C"/>
    <w:rsid w:val="00624626"/>
    <w:rsid w:val="006264F1"/>
    <w:rsid w:val="00631D1D"/>
    <w:rsid w:val="00634658"/>
    <w:rsid w:val="00637AC1"/>
    <w:rsid w:val="006441E0"/>
    <w:rsid w:val="00653DB7"/>
    <w:rsid w:val="006645CA"/>
    <w:rsid w:val="0067077E"/>
    <w:rsid w:val="00673BAA"/>
    <w:rsid w:val="006749EE"/>
    <w:rsid w:val="00683226"/>
    <w:rsid w:val="00693A69"/>
    <w:rsid w:val="006A197C"/>
    <w:rsid w:val="006A3636"/>
    <w:rsid w:val="006B004E"/>
    <w:rsid w:val="006B2EB9"/>
    <w:rsid w:val="006B569A"/>
    <w:rsid w:val="006C7FC1"/>
    <w:rsid w:val="006D0E47"/>
    <w:rsid w:val="006D2980"/>
    <w:rsid w:val="006D6030"/>
    <w:rsid w:val="006F5143"/>
    <w:rsid w:val="006F6046"/>
    <w:rsid w:val="006F60C0"/>
    <w:rsid w:val="007012D3"/>
    <w:rsid w:val="007028AF"/>
    <w:rsid w:val="007076CE"/>
    <w:rsid w:val="00713C6F"/>
    <w:rsid w:val="00722443"/>
    <w:rsid w:val="007255BE"/>
    <w:rsid w:val="007262DD"/>
    <w:rsid w:val="00730305"/>
    <w:rsid w:val="00740EED"/>
    <w:rsid w:val="00742210"/>
    <w:rsid w:val="007724FE"/>
    <w:rsid w:val="007859AB"/>
    <w:rsid w:val="00786499"/>
    <w:rsid w:val="00795A79"/>
    <w:rsid w:val="007A014E"/>
    <w:rsid w:val="007A03AF"/>
    <w:rsid w:val="007A351D"/>
    <w:rsid w:val="007A6F7F"/>
    <w:rsid w:val="007B0F06"/>
    <w:rsid w:val="007B3143"/>
    <w:rsid w:val="007B7489"/>
    <w:rsid w:val="007C1217"/>
    <w:rsid w:val="007C7BB7"/>
    <w:rsid w:val="007D34F9"/>
    <w:rsid w:val="007D7E2C"/>
    <w:rsid w:val="007D7FAA"/>
    <w:rsid w:val="007F47BF"/>
    <w:rsid w:val="007F548D"/>
    <w:rsid w:val="007F7F0F"/>
    <w:rsid w:val="00801B9C"/>
    <w:rsid w:val="008045B5"/>
    <w:rsid w:val="00813228"/>
    <w:rsid w:val="0081393D"/>
    <w:rsid w:val="00820098"/>
    <w:rsid w:val="00836993"/>
    <w:rsid w:val="00840362"/>
    <w:rsid w:val="00841235"/>
    <w:rsid w:val="00844C96"/>
    <w:rsid w:val="00853A94"/>
    <w:rsid w:val="00856747"/>
    <w:rsid w:val="008574E5"/>
    <w:rsid w:val="008629D4"/>
    <w:rsid w:val="00871036"/>
    <w:rsid w:val="008736BA"/>
    <w:rsid w:val="0087516E"/>
    <w:rsid w:val="008907BE"/>
    <w:rsid w:val="008941D6"/>
    <w:rsid w:val="008A21B7"/>
    <w:rsid w:val="008A64F0"/>
    <w:rsid w:val="008B022C"/>
    <w:rsid w:val="008B48D5"/>
    <w:rsid w:val="008B4EAB"/>
    <w:rsid w:val="008B799E"/>
    <w:rsid w:val="008D5288"/>
    <w:rsid w:val="008D73FF"/>
    <w:rsid w:val="008D7770"/>
    <w:rsid w:val="008E090B"/>
    <w:rsid w:val="008F11F8"/>
    <w:rsid w:val="008F3717"/>
    <w:rsid w:val="009112EA"/>
    <w:rsid w:val="00911388"/>
    <w:rsid w:val="00911502"/>
    <w:rsid w:val="00914A2F"/>
    <w:rsid w:val="009254FF"/>
    <w:rsid w:val="009354E1"/>
    <w:rsid w:val="00941059"/>
    <w:rsid w:val="0094654B"/>
    <w:rsid w:val="009470D6"/>
    <w:rsid w:val="0096278D"/>
    <w:rsid w:val="009640C1"/>
    <w:rsid w:val="00972B47"/>
    <w:rsid w:val="00977B64"/>
    <w:rsid w:val="00984B41"/>
    <w:rsid w:val="00985646"/>
    <w:rsid w:val="0099088A"/>
    <w:rsid w:val="00991432"/>
    <w:rsid w:val="0099399D"/>
    <w:rsid w:val="00996386"/>
    <w:rsid w:val="009B11F5"/>
    <w:rsid w:val="009B4233"/>
    <w:rsid w:val="009C3F25"/>
    <w:rsid w:val="009C40D6"/>
    <w:rsid w:val="009C5DC1"/>
    <w:rsid w:val="009C6E1C"/>
    <w:rsid w:val="009C786D"/>
    <w:rsid w:val="009C797F"/>
    <w:rsid w:val="009D137B"/>
    <w:rsid w:val="009D638E"/>
    <w:rsid w:val="009E2725"/>
    <w:rsid w:val="009E3034"/>
    <w:rsid w:val="009E40CF"/>
    <w:rsid w:val="009F5413"/>
    <w:rsid w:val="009F7379"/>
    <w:rsid w:val="00A010A8"/>
    <w:rsid w:val="00A224C7"/>
    <w:rsid w:val="00A25421"/>
    <w:rsid w:val="00A2765E"/>
    <w:rsid w:val="00A32028"/>
    <w:rsid w:val="00A3534E"/>
    <w:rsid w:val="00A424A0"/>
    <w:rsid w:val="00A456CD"/>
    <w:rsid w:val="00A5098A"/>
    <w:rsid w:val="00A51D81"/>
    <w:rsid w:val="00A51FA7"/>
    <w:rsid w:val="00A5441E"/>
    <w:rsid w:val="00A549DE"/>
    <w:rsid w:val="00A60B78"/>
    <w:rsid w:val="00A66B72"/>
    <w:rsid w:val="00A67FDE"/>
    <w:rsid w:val="00A80DC8"/>
    <w:rsid w:val="00A810E7"/>
    <w:rsid w:val="00A82A38"/>
    <w:rsid w:val="00A82C12"/>
    <w:rsid w:val="00A900D7"/>
    <w:rsid w:val="00A91134"/>
    <w:rsid w:val="00AA4AB3"/>
    <w:rsid w:val="00AA6BDC"/>
    <w:rsid w:val="00AA7EA1"/>
    <w:rsid w:val="00AB5976"/>
    <w:rsid w:val="00AB5C34"/>
    <w:rsid w:val="00AD0912"/>
    <w:rsid w:val="00AD20B9"/>
    <w:rsid w:val="00AD325E"/>
    <w:rsid w:val="00AD55CC"/>
    <w:rsid w:val="00AD6EBB"/>
    <w:rsid w:val="00AD73FE"/>
    <w:rsid w:val="00AE796E"/>
    <w:rsid w:val="00AF288E"/>
    <w:rsid w:val="00B037D2"/>
    <w:rsid w:val="00B07C2E"/>
    <w:rsid w:val="00B17058"/>
    <w:rsid w:val="00B20F07"/>
    <w:rsid w:val="00B2153C"/>
    <w:rsid w:val="00B34512"/>
    <w:rsid w:val="00B37831"/>
    <w:rsid w:val="00B378AD"/>
    <w:rsid w:val="00B43D04"/>
    <w:rsid w:val="00B47DAC"/>
    <w:rsid w:val="00B51EA7"/>
    <w:rsid w:val="00B55A84"/>
    <w:rsid w:val="00B56247"/>
    <w:rsid w:val="00B60CFA"/>
    <w:rsid w:val="00B752D7"/>
    <w:rsid w:val="00B77B23"/>
    <w:rsid w:val="00B81B99"/>
    <w:rsid w:val="00B92214"/>
    <w:rsid w:val="00B95845"/>
    <w:rsid w:val="00B96C54"/>
    <w:rsid w:val="00B96CF1"/>
    <w:rsid w:val="00B97D07"/>
    <w:rsid w:val="00BA4BFC"/>
    <w:rsid w:val="00BB7114"/>
    <w:rsid w:val="00BC0D66"/>
    <w:rsid w:val="00BC3E10"/>
    <w:rsid w:val="00BD2D9A"/>
    <w:rsid w:val="00BD53D3"/>
    <w:rsid w:val="00BE045E"/>
    <w:rsid w:val="00BE325E"/>
    <w:rsid w:val="00BF1DF1"/>
    <w:rsid w:val="00BF307C"/>
    <w:rsid w:val="00BF58FE"/>
    <w:rsid w:val="00C01E11"/>
    <w:rsid w:val="00C11244"/>
    <w:rsid w:val="00C12014"/>
    <w:rsid w:val="00C22E1E"/>
    <w:rsid w:val="00C30B17"/>
    <w:rsid w:val="00C32177"/>
    <w:rsid w:val="00C3292A"/>
    <w:rsid w:val="00C349EE"/>
    <w:rsid w:val="00C36975"/>
    <w:rsid w:val="00C37F35"/>
    <w:rsid w:val="00C43B44"/>
    <w:rsid w:val="00C43EB7"/>
    <w:rsid w:val="00C447C4"/>
    <w:rsid w:val="00C501D1"/>
    <w:rsid w:val="00C514FC"/>
    <w:rsid w:val="00C53045"/>
    <w:rsid w:val="00C53D26"/>
    <w:rsid w:val="00C61D10"/>
    <w:rsid w:val="00C631D8"/>
    <w:rsid w:val="00C6693E"/>
    <w:rsid w:val="00C702B7"/>
    <w:rsid w:val="00C75121"/>
    <w:rsid w:val="00C821D0"/>
    <w:rsid w:val="00C833D4"/>
    <w:rsid w:val="00C839BE"/>
    <w:rsid w:val="00C851FB"/>
    <w:rsid w:val="00C85A5A"/>
    <w:rsid w:val="00C8767A"/>
    <w:rsid w:val="00C95FEF"/>
    <w:rsid w:val="00CB32A3"/>
    <w:rsid w:val="00CC0448"/>
    <w:rsid w:val="00CC5041"/>
    <w:rsid w:val="00CC5E2A"/>
    <w:rsid w:val="00CD013B"/>
    <w:rsid w:val="00CD0A91"/>
    <w:rsid w:val="00CD2A5C"/>
    <w:rsid w:val="00CD38E9"/>
    <w:rsid w:val="00CD576E"/>
    <w:rsid w:val="00CF0384"/>
    <w:rsid w:val="00D0400A"/>
    <w:rsid w:val="00D056DD"/>
    <w:rsid w:val="00D05F17"/>
    <w:rsid w:val="00D064DE"/>
    <w:rsid w:val="00D15605"/>
    <w:rsid w:val="00D22BC8"/>
    <w:rsid w:val="00D43CCE"/>
    <w:rsid w:val="00D449E4"/>
    <w:rsid w:val="00D45C07"/>
    <w:rsid w:val="00D46D9F"/>
    <w:rsid w:val="00D47BDC"/>
    <w:rsid w:val="00D525BF"/>
    <w:rsid w:val="00D52DBF"/>
    <w:rsid w:val="00D53011"/>
    <w:rsid w:val="00D531D7"/>
    <w:rsid w:val="00D54621"/>
    <w:rsid w:val="00D564EB"/>
    <w:rsid w:val="00D619FB"/>
    <w:rsid w:val="00D6413A"/>
    <w:rsid w:val="00D65294"/>
    <w:rsid w:val="00D6550F"/>
    <w:rsid w:val="00D659F7"/>
    <w:rsid w:val="00D73D30"/>
    <w:rsid w:val="00D75555"/>
    <w:rsid w:val="00D76EE2"/>
    <w:rsid w:val="00D77302"/>
    <w:rsid w:val="00D77534"/>
    <w:rsid w:val="00D80B47"/>
    <w:rsid w:val="00D81C08"/>
    <w:rsid w:val="00D83AEF"/>
    <w:rsid w:val="00D85BF3"/>
    <w:rsid w:val="00D91F2E"/>
    <w:rsid w:val="00D925ED"/>
    <w:rsid w:val="00D94596"/>
    <w:rsid w:val="00DA0B97"/>
    <w:rsid w:val="00DA3719"/>
    <w:rsid w:val="00DA763E"/>
    <w:rsid w:val="00DC0AF7"/>
    <w:rsid w:val="00DC1C08"/>
    <w:rsid w:val="00DC5F4A"/>
    <w:rsid w:val="00DF182F"/>
    <w:rsid w:val="00DF25E3"/>
    <w:rsid w:val="00E05075"/>
    <w:rsid w:val="00E2101A"/>
    <w:rsid w:val="00E21C6A"/>
    <w:rsid w:val="00E22A5B"/>
    <w:rsid w:val="00E3152D"/>
    <w:rsid w:val="00E33CDF"/>
    <w:rsid w:val="00E3791E"/>
    <w:rsid w:val="00E44E3A"/>
    <w:rsid w:val="00E5144B"/>
    <w:rsid w:val="00E553F7"/>
    <w:rsid w:val="00E57AAE"/>
    <w:rsid w:val="00E60C48"/>
    <w:rsid w:val="00E70612"/>
    <w:rsid w:val="00E71931"/>
    <w:rsid w:val="00E761AD"/>
    <w:rsid w:val="00E77BCC"/>
    <w:rsid w:val="00E81957"/>
    <w:rsid w:val="00E84D20"/>
    <w:rsid w:val="00EA6032"/>
    <w:rsid w:val="00EA7199"/>
    <w:rsid w:val="00EB2026"/>
    <w:rsid w:val="00EB2C24"/>
    <w:rsid w:val="00EB2E7B"/>
    <w:rsid w:val="00EC342E"/>
    <w:rsid w:val="00EC6E22"/>
    <w:rsid w:val="00ED0169"/>
    <w:rsid w:val="00EE144E"/>
    <w:rsid w:val="00EF2966"/>
    <w:rsid w:val="00F00E29"/>
    <w:rsid w:val="00F040DA"/>
    <w:rsid w:val="00F06688"/>
    <w:rsid w:val="00F11ED7"/>
    <w:rsid w:val="00F17408"/>
    <w:rsid w:val="00F17BC4"/>
    <w:rsid w:val="00F2313E"/>
    <w:rsid w:val="00F27EF4"/>
    <w:rsid w:val="00F30376"/>
    <w:rsid w:val="00F34E35"/>
    <w:rsid w:val="00F40E36"/>
    <w:rsid w:val="00F425D2"/>
    <w:rsid w:val="00F4666A"/>
    <w:rsid w:val="00F468A4"/>
    <w:rsid w:val="00F478E4"/>
    <w:rsid w:val="00F5274E"/>
    <w:rsid w:val="00F62C5C"/>
    <w:rsid w:val="00F708FF"/>
    <w:rsid w:val="00F75237"/>
    <w:rsid w:val="00F7703A"/>
    <w:rsid w:val="00F82E33"/>
    <w:rsid w:val="00F87B2A"/>
    <w:rsid w:val="00F952A9"/>
    <w:rsid w:val="00FA0130"/>
    <w:rsid w:val="00FA4CC2"/>
    <w:rsid w:val="00FA66DD"/>
    <w:rsid w:val="00FA785B"/>
    <w:rsid w:val="00FB2FCD"/>
    <w:rsid w:val="00FB3969"/>
    <w:rsid w:val="00FB477C"/>
    <w:rsid w:val="00FC120C"/>
    <w:rsid w:val="00FC4C83"/>
    <w:rsid w:val="00FC778E"/>
    <w:rsid w:val="00F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5CE07A2-9D19-4310-B3C2-28D3ADF5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567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567"/>
        <w:tab w:val="left" w:pos="2140"/>
      </w:tabs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56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567"/>
      </w:tabs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567"/>
      </w:tabs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567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rPr>
      <w:b/>
      <w:bCs/>
      <w:kern w:val="2"/>
      <w:sz w:val="21"/>
    </w:rPr>
  </w:style>
  <w:style w:type="paragraph" w:styleId="a4">
    <w:name w:val="annotation text"/>
    <w:basedOn w:val="a"/>
    <w:link w:val="Char"/>
    <w:pPr>
      <w:jc w:val="left"/>
    </w:pPr>
    <w:rPr>
      <w:kern w:val="0"/>
      <w:sz w:val="20"/>
    </w:rPr>
  </w:style>
  <w:style w:type="paragraph" w:styleId="70">
    <w:name w:val="toc 7"/>
    <w:basedOn w:val="a"/>
    <w:next w:val="a"/>
    <w:uiPriority w:val="39"/>
    <w:pPr>
      <w:ind w:left="1260"/>
      <w:jc w:val="left"/>
    </w:pPr>
    <w:rPr>
      <w:sz w:val="18"/>
      <w:szCs w:val="18"/>
    </w:rPr>
  </w:style>
  <w:style w:type="paragraph" w:styleId="a5">
    <w:name w:val="Normal Indent"/>
    <w:basedOn w:val="a"/>
    <w:pPr>
      <w:ind w:firstLine="420"/>
    </w:pPr>
    <w:rPr>
      <w:szCs w:val="20"/>
    </w:rPr>
  </w:style>
  <w:style w:type="paragraph" w:styleId="a6">
    <w:name w:val="caption"/>
    <w:basedOn w:val="a"/>
    <w:next w:val="a"/>
    <w:uiPriority w:val="35"/>
    <w:unhideWhenUsed/>
    <w:qFormat/>
    <w:pPr>
      <w:widowControl/>
      <w:spacing w:after="200" w:line="276" w:lineRule="auto"/>
      <w:jc w:val="left"/>
    </w:pPr>
    <w:rPr>
      <w:rFonts w:ascii="Calibri" w:hAnsi="Calibri" w:cs="黑体"/>
      <w:b/>
      <w:bCs/>
      <w:color w:val="365F91"/>
      <w:kern w:val="0"/>
      <w:sz w:val="16"/>
      <w:szCs w:val="16"/>
    </w:rPr>
  </w:style>
  <w:style w:type="paragraph" w:styleId="a7">
    <w:name w:val="Document Map"/>
    <w:basedOn w:val="a"/>
    <w:link w:val="Char10"/>
    <w:uiPriority w:val="99"/>
    <w:rPr>
      <w:rFonts w:ascii="宋体"/>
      <w:sz w:val="18"/>
      <w:szCs w:val="18"/>
    </w:rPr>
  </w:style>
  <w:style w:type="paragraph" w:styleId="a8">
    <w:name w:val="Body Text"/>
    <w:basedOn w:val="a"/>
    <w:link w:val="Char0"/>
    <w:pPr>
      <w:tabs>
        <w:tab w:val="center" w:pos="8100"/>
      </w:tabs>
      <w:adjustRightInd w:val="0"/>
      <w:spacing w:before="120" w:line="360" w:lineRule="atLeast"/>
      <w:ind w:left="2160" w:firstLine="432"/>
    </w:pPr>
    <w:rPr>
      <w:rFonts w:ascii="宋体"/>
      <w:kern w:val="0"/>
      <w:sz w:val="20"/>
      <w:szCs w:val="20"/>
    </w:rPr>
  </w:style>
  <w:style w:type="paragraph" w:styleId="50">
    <w:name w:val="toc 5"/>
    <w:basedOn w:val="a"/>
    <w:next w:val="a"/>
    <w:uiPriority w:val="39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pPr>
      <w:ind w:left="1470"/>
      <w:jc w:val="left"/>
    </w:pPr>
    <w:rPr>
      <w:sz w:val="18"/>
      <w:szCs w:val="18"/>
    </w:rPr>
  </w:style>
  <w:style w:type="paragraph" w:styleId="a9">
    <w:name w:val="Date"/>
    <w:basedOn w:val="a"/>
    <w:next w:val="a"/>
    <w:link w:val="Char2"/>
    <w:semiHidden/>
    <w:unhideWhenUsed/>
    <w:pPr>
      <w:ind w:leftChars="2500" w:left="100"/>
    </w:pPr>
  </w:style>
  <w:style w:type="paragraph" w:styleId="aa">
    <w:name w:val="Balloon Text"/>
    <w:basedOn w:val="a"/>
    <w:link w:val="Char3"/>
    <w:uiPriority w:val="99"/>
    <w:rPr>
      <w:kern w:val="0"/>
      <w:sz w:val="18"/>
      <w:szCs w:val="18"/>
    </w:rPr>
  </w:style>
  <w:style w:type="paragraph" w:styleId="ab">
    <w:name w:val="footer"/>
    <w:basedOn w:val="a"/>
    <w:link w:val="Char4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  <w:szCs w:val="18"/>
    </w:rPr>
  </w:style>
  <w:style w:type="paragraph" w:styleId="ad">
    <w:name w:val="Subtitle"/>
    <w:basedOn w:val="a"/>
    <w:next w:val="a"/>
    <w:link w:val="Char6"/>
    <w:uiPriority w:val="11"/>
    <w:qFormat/>
    <w:pPr>
      <w:widowControl/>
      <w:spacing w:after="600" w:line="276" w:lineRule="auto"/>
      <w:jc w:val="left"/>
    </w:pPr>
    <w:rPr>
      <w:rFonts w:ascii="Cambria" w:hAnsi="Cambria"/>
      <w:i/>
      <w:iCs/>
      <w:spacing w:val="13"/>
      <w:kern w:val="0"/>
      <w:sz w:val="24"/>
    </w:rPr>
  </w:style>
  <w:style w:type="paragraph" w:styleId="60">
    <w:name w:val="toc 6"/>
    <w:basedOn w:val="a"/>
    <w:next w:val="a"/>
    <w:uiPriority w:val="39"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next w:val="a"/>
    <w:link w:val="Char7"/>
    <w:uiPriority w:val="10"/>
    <w:qFormat/>
    <w:pPr>
      <w:widowControl/>
      <w:pBdr>
        <w:bottom w:val="single" w:sz="4" w:space="1" w:color="auto"/>
      </w:pBdr>
      <w:spacing w:after="200"/>
      <w:contextualSpacing/>
      <w:jc w:val="left"/>
    </w:pPr>
    <w:rPr>
      <w:rFonts w:ascii="Cambria" w:hAnsi="Cambria"/>
      <w:spacing w:val="5"/>
      <w:kern w:val="0"/>
      <w:sz w:val="52"/>
      <w:szCs w:val="52"/>
    </w:rPr>
  </w:style>
  <w:style w:type="character" w:styleId="af0">
    <w:name w:val="Strong"/>
    <w:uiPriority w:val="22"/>
    <w:qFormat/>
    <w:rPr>
      <w:b/>
      <w:bCs/>
    </w:rPr>
  </w:style>
  <w:style w:type="character" w:styleId="af1">
    <w:name w:val="FollowedHyperlink"/>
    <w:uiPriority w:val="99"/>
    <w:unhideWhenUsed/>
    <w:rPr>
      <w:color w:val="800080"/>
      <w:u w:val="single"/>
    </w:rPr>
  </w:style>
  <w:style w:type="character" w:styleId="af2">
    <w:name w:val="Emphasis"/>
    <w:uiPriority w:val="20"/>
    <w:qFormat/>
    <w:rPr>
      <w:i/>
      <w:iCs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character" w:styleId="HTML">
    <w:name w:val="HTML Cite"/>
    <w:unhideWhenUsed/>
    <w:rPr>
      <w:color w:val="008000"/>
    </w:rPr>
  </w:style>
  <w:style w:type="paragraph" w:customStyle="1" w:styleId="31">
    <w:name w:val="正文文本 31"/>
    <w:basedOn w:val="a"/>
    <w:link w:val="3Char0"/>
    <w:pPr>
      <w:spacing w:after="120"/>
    </w:pPr>
    <w:rPr>
      <w:kern w:val="0"/>
      <w:sz w:val="16"/>
      <w:szCs w:val="16"/>
    </w:rPr>
  </w:style>
  <w:style w:type="paragraph" w:customStyle="1" w:styleId="21">
    <w:name w:val="正文文本缩进 21"/>
    <w:basedOn w:val="a"/>
    <w:link w:val="2Char0"/>
    <w:pPr>
      <w:spacing w:after="120" w:line="480" w:lineRule="auto"/>
      <w:ind w:leftChars="200" w:left="420"/>
    </w:pPr>
    <w:rPr>
      <w:kern w:val="0"/>
      <w:sz w:val="20"/>
    </w:rPr>
  </w:style>
  <w:style w:type="paragraph" w:customStyle="1" w:styleId="11">
    <w:name w:val="正文文本缩进1"/>
    <w:basedOn w:val="a"/>
    <w:link w:val="Char8"/>
    <w:pPr>
      <w:spacing w:after="120"/>
      <w:ind w:leftChars="200" w:left="420"/>
    </w:pPr>
    <w:rPr>
      <w:kern w:val="0"/>
      <w:sz w:val="20"/>
    </w:rPr>
  </w:style>
  <w:style w:type="paragraph" w:customStyle="1" w:styleId="QB">
    <w:name w:val="QB正文"/>
    <w:basedOn w:val="a"/>
    <w:link w:val="QBChar"/>
    <w:pPr>
      <w:widowControl/>
      <w:autoSpaceDE w:val="0"/>
      <w:autoSpaceDN w:val="0"/>
      <w:ind w:firstLineChars="200" w:firstLine="200"/>
    </w:pPr>
    <w:rPr>
      <w:rFonts w:ascii="宋体"/>
      <w:kern w:val="0"/>
      <w:sz w:val="20"/>
      <w:szCs w:val="20"/>
    </w:rPr>
  </w:style>
  <w:style w:type="paragraph" w:customStyle="1" w:styleId="af5">
    <w:name w:val="章标题"/>
    <w:next w:val="af6"/>
    <w:pPr>
      <w:spacing w:before="50" w:after="50"/>
      <w:jc w:val="both"/>
      <w:outlineLvl w:val="1"/>
    </w:pPr>
    <w:rPr>
      <w:rFonts w:ascii="黑体" w:eastAsia="黑体"/>
    </w:rPr>
  </w:style>
  <w:style w:type="paragraph" w:customStyle="1" w:styleId="af6">
    <w:name w:val="段"/>
    <w:link w:val="Char9"/>
    <w:pPr>
      <w:autoSpaceDE w:val="0"/>
      <w:autoSpaceDN w:val="0"/>
      <w:ind w:firstLine="200"/>
      <w:jc w:val="both"/>
    </w:pPr>
    <w:rPr>
      <w:rFonts w:ascii="宋体"/>
    </w:rPr>
  </w:style>
  <w:style w:type="paragraph" w:customStyle="1" w:styleId="ParaCharCharCharCharCharCharCharCharCharCharCharCharCharCharChar">
    <w:name w:val="默认段落字体 Para Char Char Char Char Char Char Char Char Char Char Char Char Char Char Char"/>
    <w:basedOn w:val="12"/>
    <w:rPr>
      <w:rFonts w:ascii="Tahoma" w:hAnsi="Tahoma"/>
      <w:sz w:val="24"/>
    </w:rPr>
  </w:style>
  <w:style w:type="paragraph" w:customStyle="1" w:styleId="12">
    <w:name w:val="文档结构图1"/>
    <w:basedOn w:val="a"/>
    <w:link w:val="Chara"/>
    <w:pPr>
      <w:shd w:val="clear" w:color="auto" w:fill="000080"/>
    </w:pPr>
    <w:rPr>
      <w:kern w:val="0"/>
      <w:sz w:val="20"/>
      <w:shd w:val="clear" w:color="auto" w:fill="000080"/>
    </w:rPr>
  </w:style>
  <w:style w:type="paragraph" w:customStyle="1" w:styleId="Style31">
    <w:name w:val="_Style 31"/>
    <w:pPr>
      <w:widowControl w:val="0"/>
      <w:jc w:val="both"/>
    </w:pPr>
    <w:rPr>
      <w:szCs w:val="24"/>
    </w:rPr>
  </w:style>
  <w:style w:type="paragraph" w:customStyle="1" w:styleId="xl68">
    <w:name w:val="xl6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7">
    <w:name w:val="xl67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af7">
    <w:name w:val="前言、引言标题"/>
    <w:next w:val="a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CharCharCharChar1CharCharCharChar1CharCharCharCharCharCharCharCharCharCharChar">
    <w:name w:val="Char Char Char Char1 Char Char Char Char1 Char Char Char Char Char Char Char Char Char Char Char"/>
    <w:basedOn w:val="a"/>
    <w:pPr>
      <w:adjustRightInd w:val="0"/>
      <w:spacing w:line="360" w:lineRule="auto"/>
    </w:pPr>
  </w:style>
  <w:style w:type="paragraph" w:customStyle="1" w:styleId="210">
    <w:name w:val="正文文本 21"/>
    <w:basedOn w:val="a"/>
    <w:link w:val="2Char1"/>
    <w:pPr>
      <w:spacing w:after="120" w:line="480" w:lineRule="auto"/>
    </w:pPr>
    <w:rPr>
      <w:kern w:val="0"/>
      <w:sz w:val="20"/>
    </w:rPr>
  </w:style>
  <w:style w:type="paragraph" w:customStyle="1" w:styleId="211">
    <w:name w:val="正文首行缩进 21"/>
    <w:basedOn w:val="11"/>
    <w:link w:val="2Char2"/>
    <w:pPr>
      <w:ind w:firstLineChars="200" w:firstLine="420"/>
    </w:pPr>
  </w:style>
  <w:style w:type="paragraph" w:customStyle="1" w:styleId="13">
    <w:name w:val="无间距1"/>
    <w:basedOn w:val="a"/>
    <w:uiPriority w:val="1"/>
    <w:qFormat/>
    <w:pPr>
      <w:widowControl/>
      <w:jc w:val="left"/>
    </w:pPr>
    <w:rPr>
      <w:kern w:val="0"/>
      <w:sz w:val="20"/>
      <w:szCs w:val="20"/>
    </w:rPr>
  </w:style>
  <w:style w:type="paragraph" w:customStyle="1" w:styleId="22">
    <w:name w:val="明显引用2"/>
    <w:basedOn w:val="a"/>
    <w:next w:val="a"/>
    <w:uiPriority w:val="30"/>
    <w:qFormat/>
    <w:pPr>
      <w:widowControl/>
      <w:pBdr>
        <w:bottom w:val="single" w:sz="4" w:space="1" w:color="auto"/>
      </w:pBdr>
      <w:spacing w:before="200" w:after="280" w:line="276" w:lineRule="auto"/>
      <w:ind w:left="1008" w:right="1152"/>
    </w:pPr>
    <w:rPr>
      <w:rFonts w:ascii="Calibri" w:hAnsi="Calibri" w:cs="黑体"/>
      <w:b/>
      <w:bCs/>
      <w:i/>
      <w:iCs/>
      <w:kern w:val="0"/>
      <w:sz w:val="22"/>
      <w:szCs w:val="22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af8">
    <w:name w:val="普通正文"/>
    <w:basedOn w:val="a"/>
    <w:link w:val="Charb"/>
    <w:pPr>
      <w:adjustRightInd w:val="0"/>
      <w:spacing w:after="100" w:afterAutospacing="1" w:line="288" w:lineRule="auto"/>
      <w:ind w:firstLine="420"/>
      <w:textAlignment w:val="bottom"/>
    </w:pPr>
    <w:rPr>
      <w:rFonts w:ascii="宋体" w:hAnsi="宋体"/>
      <w:kern w:val="0"/>
      <w:sz w:val="24"/>
    </w:rPr>
  </w:style>
  <w:style w:type="paragraph" w:customStyle="1" w:styleId="CharCharCharCharCharCharChar">
    <w:name w:val="Char Char Char Char Char Char Char"/>
    <w:basedOn w:val="a"/>
  </w:style>
  <w:style w:type="paragraph" w:customStyle="1" w:styleId="14">
    <w:name w:val="引用1"/>
    <w:basedOn w:val="a"/>
    <w:next w:val="a"/>
    <w:link w:val="af9"/>
    <w:uiPriority w:val="29"/>
    <w:qFormat/>
    <w:pPr>
      <w:widowControl/>
      <w:spacing w:before="200" w:line="276" w:lineRule="auto"/>
      <w:ind w:left="360" w:right="360"/>
      <w:jc w:val="left"/>
    </w:pPr>
    <w:rPr>
      <w:rFonts w:ascii="Calibri" w:hAnsi="Calibri" w:cs="黑体"/>
      <w:i/>
      <w:iCs/>
      <w:kern w:val="0"/>
      <w:sz w:val="22"/>
      <w:szCs w:val="22"/>
    </w:rPr>
  </w:style>
  <w:style w:type="paragraph" w:customStyle="1" w:styleId="afa">
    <w:name w:val="一级条标题"/>
    <w:basedOn w:val="af5"/>
    <w:next w:val="af6"/>
    <w:pPr>
      <w:tabs>
        <w:tab w:val="left" w:pos="360"/>
        <w:tab w:val="left" w:pos="855"/>
      </w:tabs>
      <w:spacing w:before="0" w:after="0"/>
      <w:ind w:left="855" w:hanging="855"/>
      <w:outlineLvl w:val="2"/>
    </w:pPr>
  </w:style>
  <w:style w:type="paragraph" w:customStyle="1" w:styleId="afb">
    <w:name w:val="概要设计"/>
    <w:basedOn w:val="211"/>
    <w:pPr>
      <w:adjustRightInd w:val="0"/>
    </w:pPr>
    <w:rPr>
      <w:rFonts w:eastAsia="楷体_GB2312"/>
      <w:sz w:val="24"/>
      <w:szCs w:val="20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c">
    <w:name w:val="三级条标题"/>
    <w:basedOn w:val="afd"/>
    <w:next w:val="af6"/>
    <w:pPr>
      <w:outlineLvl w:val="4"/>
    </w:pPr>
  </w:style>
  <w:style w:type="paragraph" w:customStyle="1" w:styleId="afd">
    <w:name w:val="二级条标题"/>
    <w:basedOn w:val="afa"/>
    <w:next w:val="af6"/>
    <w:pPr>
      <w:outlineLvl w:val="3"/>
    </w:pPr>
  </w:style>
  <w:style w:type="paragraph" w:customStyle="1" w:styleId="p15">
    <w:name w:val="p15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afe">
    <w:name w:val="四级条标题"/>
    <w:basedOn w:val="afc"/>
    <w:next w:val="af6"/>
    <w:pPr>
      <w:outlineLvl w:val="5"/>
    </w:pPr>
  </w:style>
  <w:style w:type="paragraph" w:customStyle="1" w:styleId="Charc">
    <w:name w:val="Char"/>
    <w:basedOn w:val="a"/>
    <w:rPr>
      <w:rFonts w:ascii="Tahoma" w:hAnsi="Tahoma"/>
      <w:sz w:val="24"/>
    </w:rPr>
  </w:style>
  <w:style w:type="paragraph" w:customStyle="1" w:styleId="15">
    <w:name w:val="无间隔1"/>
    <w:basedOn w:val="a"/>
    <w:link w:val="Chard"/>
    <w:pPr>
      <w:widowControl/>
      <w:jc w:val="left"/>
    </w:pPr>
    <w:rPr>
      <w:rFonts w:ascii="Calibri" w:hAnsi="Calibri"/>
      <w:kern w:val="0"/>
      <w:sz w:val="22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">
    <w:name w:val="表格正文"/>
    <w:basedOn w:val="a"/>
    <w:pPr>
      <w:spacing w:before="60" w:after="60"/>
    </w:pPr>
    <w:rPr>
      <w:sz w:val="18"/>
      <w:szCs w:val="20"/>
    </w:rPr>
  </w:style>
  <w:style w:type="paragraph" w:customStyle="1" w:styleId="16">
    <w:name w:val="正文缩进1"/>
    <w:basedOn w:val="a"/>
    <w:link w:val="Char11"/>
    <w:pPr>
      <w:ind w:firstLine="420"/>
    </w:pPr>
    <w:rPr>
      <w:kern w:val="0"/>
      <w:sz w:val="20"/>
      <w:szCs w:val="20"/>
    </w:rPr>
  </w:style>
  <w:style w:type="paragraph" w:customStyle="1" w:styleId="QB0">
    <w:name w:val="QB表内文字"/>
    <w:basedOn w:val="af6"/>
    <w:pPr>
      <w:widowControl w:val="0"/>
      <w:ind w:firstLine="0"/>
    </w:pPr>
  </w:style>
  <w:style w:type="paragraph" w:customStyle="1" w:styleId="310">
    <w:name w:val="正文文本缩进 31"/>
    <w:basedOn w:val="a"/>
    <w:link w:val="3Char1"/>
    <w:pPr>
      <w:spacing w:line="360" w:lineRule="auto"/>
      <w:ind w:leftChars="200" w:left="1620" w:hanging="1200"/>
    </w:pPr>
    <w:rPr>
      <w:kern w:val="0"/>
      <w:sz w:val="24"/>
    </w:rPr>
  </w:style>
  <w:style w:type="paragraph" w:customStyle="1" w:styleId="Body">
    <w:name w:val="Body"/>
    <w:pPr>
      <w:widowControl w:val="0"/>
      <w:overflowPunct w:val="0"/>
      <w:autoSpaceDE w:val="0"/>
      <w:autoSpaceDN w:val="0"/>
      <w:adjustRightInd w:val="0"/>
      <w:spacing w:after="260" w:line="260" w:lineRule="atLeast"/>
      <w:textAlignment w:val="baseline"/>
    </w:pPr>
    <w:rPr>
      <w:rFonts w:ascii="Palatino" w:eastAsia="MingLiU" w:hAnsi="Palatino"/>
      <w:kern w:val="22"/>
      <w:sz w:val="24"/>
      <w:lang w:eastAsia="zh-TW"/>
    </w:rPr>
  </w:style>
  <w:style w:type="paragraph" w:customStyle="1" w:styleId="17">
    <w:name w:val="修订版本号1"/>
    <w:rPr>
      <w:kern w:val="2"/>
      <w:sz w:val="21"/>
      <w:szCs w:val="24"/>
    </w:rPr>
  </w:style>
  <w:style w:type="paragraph" w:customStyle="1" w:styleId="18">
    <w:name w:val="列出段落1"/>
    <w:basedOn w:val="a"/>
    <w:pPr>
      <w:ind w:firstLineChars="200" w:firstLine="420"/>
    </w:pPr>
  </w:style>
  <w:style w:type="paragraph" w:customStyle="1" w:styleId="RS">
    <w:name w:val="!RS正文"/>
    <w:basedOn w:val="a"/>
    <w:link w:val="RSChar"/>
    <w:pPr>
      <w:widowControl/>
      <w:snapToGrid w:val="0"/>
      <w:spacing w:before="120" w:after="120" w:line="440" w:lineRule="exact"/>
      <w:ind w:left="2160" w:firstLine="475"/>
    </w:pPr>
    <w:rPr>
      <w:rFonts w:ascii="Arial" w:eastAsia="华文楷体" w:hAnsi="Arial"/>
      <w:kern w:val="0"/>
      <w:sz w:val="24"/>
      <w:szCs w:val="20"/>
    </w:rPr>
  </w:style>
  <w:style w:type="paragraph" w:customStyle="1" w:styleId="19">
    <w:name w:val="明显引用1"/>
    <w:basedOn w:val="a"/>
    <w:next w:val="a"/>
    <w:link w:val="Char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a">
    <w:name w:val="批注主题1"/>
    <w:basedOn w:val="a4"/>
    <w:next w:val="a4"/>
    <w:link w:val="Charf"/>
    <w:rPr>
      <w:b/>
      <w:bCs/>
    </w:rPr>
  </w:style>
  <w:style w:type="paragraph" w:customStyle="1" w:styleId="CharCharChar">
    <w:name w:val="Char Char Char"/>
    <w:next w:val="a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Cs w:val="21"/>
    </w:rPr>
  </w:style>
  <w:style w:type="paragraph" w:customStyle="1" w:styleId="aff0">
    <w:name w:val="！正文"/>
    <w:basedOn w:val="a"/>
    <w:pPr>
      <w:spacing w:line="360" w:lineRule="auto"/>
      <w:ind w:firstLineChars="200" w:firstLine="200"/>
    </w:pPr>
    <w:rPr>
      <w:rFonts w:ascii="Calibri" w:hAnsi="Calibri"/>
      <w:sz w:val="24"/>
      <w:szCs w:val="21"/>
    </w:rPr>
  </w:style>
  <w:style w:type="paragraph" w:customStyle="1" w:styleId="xl70">
    <w:name w:val="xl70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aff1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</w:rPr>
  </w:style>
  <w:style w:type="paragraph" w:customStyle="1" w:styleId="aff2">
    <w:name w:val="五级条标题"/>
    <w:basedOn w:val="afe"/>
    <w:next w:val="af6"/>
    <w:pPr>
      <w:outlineLvl w:val="6"/>
    </w:pPr>
  </w:style>
  <w:style w:type="paragraph" w:customStyle="1" w:styleId="aff3">
    <w:name w:val="封面签名"/>
    <w:basedOn w:val="a"/>
    <w:pPr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hd w:val="solid" w:color="FFFFFF" w:fill="FFFFFF"/>
      <w:spacing w:line="360" w:lineRule="auto"/>
    </w:pPr>
    <w:rPr>
      <w:sz w:val="28"/>
    </w:rPr>
  </w:style>
  <w:style w:type="paragraph" w:customStyle="1" w:styleId="xl64">
    <w:name w:val="xl6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1b">
    <w:name w:val="普通(网站)1"/>
    <w:basedOn w:val="a"/>
    <w:rPr>
      <w:sz w:val="24"/>
    </w:rPr>
  </w:style>
  <w:style w:type="paragraph" w:customStyle="1" w:styleId="xl63">
    <w:name w:val="xl6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16"/>
      <w:szCs w:val="16"/>
    </w:rPr>
  </w:style>
  <w:style w:type="paragraph" w:customStyle="1" w:styleId="p0">
    <w:name w:val="p0"/>
    <w:basedOn w:val="a"/>
    <w:pPr>
      <w:widowControl/>
      <w:spacing w:line="360" w:lineRule="auto"/>
    </w:pPr>
    <w:rPr>
      <w:kern w:val="0"/>
      <w:sz w:val="24"/>
    </w:rPr>
  </w:style>
  <w:style w:type="paragraph" w:customStyle="1" w:styleId="32">
    <w:name w:val="列出段落3"/>
    <w:basedOn w:val="a"/>
    <w:uiPriority w:val="99"/>
    <w:pPr>
      <w:ind w:firstLineChars="200" w:firstLine="420"/>
    </w:pPr>
  </w:style>
  <w:style w:type="paragraph" w:customStyle="1" w:styleId="24">
    <w:name w:val="无间隔2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1">
    <w:name w:val="列出段落4"/>
    <w:basedOn w:val="a"/>
    <w:uiPriority w:val="34"/>
    <w:qFormat/>
    <w:pPr>
      <w:ind w:firstLineChars="200" w:firstLine="420"/>
    </w:pPr>
  </w:style>
  <w:style w:type="character" w:customStyle="1" w:styleId="2Char1">
    <w:name w:val="正文文本 2 Char"/>
    <w:link w:val="210"/>
    <w:rPr>
      <w:rFonts w:ascii="Times New Roman" w:eastAsia="宋体" w:hAnsi="Times New Roman" w:cs="Times New Roman"/>
      <w:szCs w:val="24"/>
    </w:rPr>
  </w:style>
  <w:style w:type="character" w:customStyle="1" w:styleId="opdict3lineoneresulttip">
    <w:name w:val="op_dict3_lineone_result_tip"/>
    <w:rPr>
      <w:color w:val="999999"/>
    </w:rPr>
  </w:style>
  <w:style w:type="character" w:customStyle="1" w:styleId="1c">
    <w:name w:val="不明显参考1"/>
    <w:uiPriority w:val="31"/>
    <w:qFormat/>
    <w:rPr>
      <w:smallCaps/>
    </w:rPr>
  </w:style>
  <w:style w:type="character" w:customStyle="1" w:styleId="Char0">
    <w:name w:val="正文文本 Char"/>
    <w:link w:val="a8"/>
    <w:rPr>
      <w:rFonts w:ascii="宋体" w:eastAsia="宋体" w:hAnsi="Times New Roman" w:cs="Times New Roman"/>
      <w:kern w:val="0"/>
      <w:szCs w:val="20"/>
    </w:rPr>
  </w:style>
  <w:style w:type="character" w:customStyle="1" w:styleId="8Char">
    <w:name w:val="标题 8 Char"/>
    <w:link w:val="8"/>
    <w:uiPriority w:val="9"/>
    <w:rPr>
      <w:rFonts w:ascii="Arial" w:eastAsia="黑体" w:hAnsi="Arial"/>
      <w:kern w:val="2"/>
      <w:sz w:val="24"/>
      <w:szCs w:val="24"/>
    </w:rPr>
  </w:style>
  <w:style w:type="character" w:customStyle="1" w:styleId="7CharChar">
    <w:name w:val="标题 7 Char Char"/>
    <w:rPr>
      <w:rFonts w:eastAsia="宋体"/>
      <w:b/>
      <w:bCs/>
      <w:kern w:val="2"/>
      <w:sz w:val="24"/>
      <w:szCs w:val="24"/>
      <w:lang w:val="en-US" w:eastAsia="zh-CN"/>
    </w:rPr>
  </w:style>
  <w:style w:type="character" w:customStyle="1" w:styleId="1d">
    <w:name w:val="页码1"/>
    <w:basedOn w:val="a0"/>
  </w:style>
  <w:style w:type="character" w:customStyle="1" w:styleId="Char1">
    <w:name w:val="批注主题 Char1"/>
    <w:link w:val="a3"/>
    <w:rPr>
      <w:rFonts w:ascii="Times New Roman" w:eastAsia="宋体" w:hAnsi="Times New Roman" w:cs="Times New Roman"/>
      <w:b/>
      <w:bCs/>
      <w:kern w:val="2"/>
      <w:sz w:val="21"/>
      <w:szCs w:val="24"/>
      <w:lang w:val="en-US" w:eastAsia="zh-CN"/>
    </w:rPr>
  </w:style>
  <w:style w:type="character" w:customStyle="1" w:styleId="Charb">
    <w:name w:val="普通正文 Char"/>
    <w:link w:val="af8"/>
    <w:rPr>
      <w:rFonts w:ascii="宋体" w:eastAsia="宋体" w:hAnsi="宋体" w:cs="Times New Roman"/>
      <w:kern w:val="0"/>
      <w:sz w:val="24"/>
      <w:szCs w:val="24"/>
      <w:lang w:val="en-US" w:eastAsia="zh-CN"/>
    </w:rPr>
  </w:style>
  <w:style w:type="character" w:customStyle="1" w:styleId="25">
    <w:name w:val="不明显强调2"/>
    <w:uiPriority w:val="19"/>
    <w:qFormat/>
    <w:rPr>
      <w:i/>
      <w:iCs/>
    </w:rPr>
  </w:style>
  <w:style w:type="character" w:customStyle="1" w:styleId="Char11">
    <w:name w:val="正文缩进 Char1"/>
    <w:aliases w:val="表正文 Char1,正文非缩进 Char1,四号 Char,正文对齐 Char,特点 Char2,特点标题 Char,正文非缩进 + 宋体 Char1,两端对齐 Char1,左侧:  0 厘米 Char1,首行缩进:  2 字符 Char1,段1 Char1,正文不缩进 Char1,特点 Char Char1,ALT+Z Char1,水上软件 Char,正文缩进 Char Char,表正文 Char Char,正文非缩进 Char Char,特点 Char1 Char"/>
    <w:link w:val="16"/>
    <w:rPr>
      <w:rFonts w:ascii="Times New Roman" w:eastAsia="宋体" w:hAnsi="Times New Roman" w:cs="Times New Roman"/>
      <w:szCs w:val="20"/>
    </w:rPr>
  </w:style>
  <w:style w:type="character" w:customStyle="1" w:styleId="9Char">
    <w:name w:val="标题 9 Char"/>
    <w:link w:val="9"/>
    <w:uiPriority w:val="9"/>
    <w:rPr>
      <w:rFonts w:ascii="Arial" w:eastAsia="黑体" w:hAnsi="Arial" w:cs="Times New Roman"/>
      <w:szCs w:val="20"/>
    </w:rPr>
  </w:style>
  <w:style w:type="character" w:customStyle="1" w:styleId="1e">
    <w:name w:val="不明显强调1"/>
    <w:rPr>
      <w:i/>
      <w:iCs/>
      <w:color w:val="808080"/>
    </w:rPr>
  </w:style>
  <w:style w:type="character" w:customStyle="1" w:styleId="2Char">
    <w:name w:val="标题 2 Char"/>
    <w:link w:val="2"/>
    <w:uiPriority w:val="9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4">
    <w:name w:val="页脚 Char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pple-style-span">
    <w:name w:val="apple-style-span"/>
  </w:style>
  <w:style w:type="character" w:customStyle="1" w:styleId="Char12">
    <w:name w:val="明显引用 Char1"/>
    <w:uiPriority w:val="30"/>
    <w:rPr>
      <w:b/>
      <w:bCs/>
      <w:i/>
      <w:iCs/>
      <w:color w:val="4F81BD"/>
      <w:kern w:val="2"/>
      <w:sz w:val="21"/>
      <w:szCs w:val="24"/>
    </w:rPr>
  </w:style>
  <w:style w:type="character" w:customStyle="1" w:styleId="QBChar">
    <w:name w:val="QB正文 Char"/>
    <w:link w:val="QB"/>
    <w:rPr>
      <w:rFonts w:ascii="宋体" w:eastAsia="宋体" w:hAnsi="Times New Roman" w:cs="Times New Roman"/>
      <w:kern w:val="0"/>
      <w:szCs w:val="20"/>
      <w:lang w:val="en-US" w:eastAsia="zh-CN"/>
    </w:rPr>
  </w:style>
  <w:style w:type="character" w:customStyle="1" w:styleId="Char5">
    <w:name w:val="页眉 Char"/>
    <w:link w:val="ac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9">
    <w:name w:val="引用字符"/>
    <w:link w:val="14"/>
    <w:uiPriority w:val="29"/>
    <w:rPr>
      <w:rFonts w:ascii="Calibri" w:eastAsia="宋体" w:hAnsi="Calibri" w:cs="黑体"/>
      <w:i/>
      <w:iCs/>
      <w:sz w:val="22"/>
      <w:szCs w:val="22"/>
    </w:rPr>
  </w:style>
  <w:style w:type="character" w:customStyle="1" w:styleId="Chara">
    <w:name w:val="文档结构图 Char"/>
    <w:link w:val="12"/>
    <w:uiPriority w:val="99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1f">
    <w:name w:val="书籍标题1"/>
    <w:rPr>
      <w:b/>
      <w:bCs/>
      <w:smallCaps/>
      <w:spacing w:val="5"/>
    </w:rPr>
  </w:style>
  <w:style w:type="character" w:customStyle="1" w:styleId="3Char1">
    <w:name w:val="正文文本缩进 3 Char"/>
    <w:link w:val="310"/>
    <w:rPr>
      <w:rFonts w:ascii="Times New Roman" w:eastAsia="宋体" w:hAnsi="Times New Roman" w:cs="Times New Roman"/>
      <w:sz w:val="24"/>
      <w:szCs w:val="24"/>
    </w:rPr>
  </w:style>
  <w:style w:type="character" w:customStyle="1" w:styleId="1f0">
    <w:name w:val="明显强调1"/>
    <w:rPr>
      <w:b/>
      <w:bCs/>
      <w:i/>
      <w:iCs/>
      <w:color w:val="4F81BD"/>
    </w:rPr>
  </w:style>
  <w:style w:type="character" w:customStyle="1" w:styleId="Chard">
    <w:name w:val="无间隔 Char"/>
    <w:link w:val="15"/>
    <w:uiPriority w:val="1"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26">
    <w:name w:val="书籍标题2"/>
    <w:uiPriority w:val="33"/>
    <w:qFormat/>
    <w:rPr>
      <w:i/>
      <w:iCs/>
      <w:smallCaps/>
      <w:spacing w:val="5"/>
    </w:rPr>
  </w:style>
  <w:style w:type="character" w:customStyle="1" w:styleId="opdicttext21">
    <w:name w:val="op_dict_text21"/>
    <w:basedOn w:val="a0"/>
  </w:style>
  <w:style w:type="character" w:customStyle="1" w:styleId="Char">
    <w:name w:val="批注文字 Char"/>
    <w:link w:val="a4"/>
    <w:rPr>
      <w:rFonts w:ascii="Times New Roman" w:eastAsia="宋体" w:hAnsi="Times New Roman" w:cs="Times New Roman"/>
      <w:szCs w:val="24"/>
      <w:lang w:val="en-US" w:eastAsia="zh-CN"/>
    </w:rPr>
  </w:style>
  <w:style w:type="character" w:customStyle="1" w:styleId="27">
    <w:name w:val="明显强调2"/>
    <w:uiPriority w:val="21"/>
    <w:qFormat/>
    <w:rPr>
      <w:b/>
      <w:bCs/>
    </w:rPr>
  </w:style>
  <w:style w:type="character" w:customStyle="1" w:styleId="6CharChar">
    <w:name w:val="标题 6 Char Char"/>
    <w:rPr>
      <w:rFonts w:ascii="Arial" w:eastAsia="黑体" w:hAnsi="Arial"/>
      <w:b/>
      <w:bCs/>
      <w:kern w:val="2"/>
      <w:sz w:val="24"/>
      <w:szCs w:val="24"/>
      <w:lang w:val="en-US" w:eastAsia="zh-CN"/>
    </w:rPr>
  </w:style>
  <w:style w:type="character" w:customStyle="1" w:styleId="Char8">
    <w:name w:val="正文文本缩进 Char"/>
    <w:link w:val="11"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7">
    <w:name w:val="标题 Char"/>
    <w:link w:val="af"/>
    <w:uiPriority w:val="10"/>
    <w:rPr>
      <w:rFonts w:ascii="Cambria" w:hAnsi="Cambria"/>
      <w:spacing w:val="5"/>
      <w:sz w:val="52"/>
      <w:szCs w:val="52"/>
    </w:rPr>
  </w:style>
  <w:style w:type="character" w:customStyle="1" w:styleId="2Char0">
    <w:name w:val="正文文本缩进 2 Char"/>
    <w:link w:val="21"/>
    <w:rPr>
      <w:rFonts w:ascii="Times New Roman" w:eastAsia="宋体" w:hAnsi="Times New Roman" w:cs="Times New Roman"/>
      <w:szCs w:val="24"/>
    </w:rPr>
  </w:style>
  <w:style w:type="character" w:customStyle="1" w:styleId="1f1">
    <w:name w:val="已访问的超链接1"/>
    <w:rPr>
      <w:color w:val="800080"/>
      <w:u w:val="single"/>
    </w:rPr>
  </w:style>
  <w:style w:type="character" w:customStyle="1" w:styleId="Char6">
    <w:name w:val="副标题 Char"/>
    <w:link w:val="ad"/>
    <w:uiPriority w:val="11"/>
    <w:rPr>
      <w:rFonts w:ascii="Cambria" w:hAnsi="Cambria"/>
      <w:i/>
      <w:iCs/>
      <w:spacing w:val="13"/>
      <w:sz w:val="24"/>
      <w:szCs w:val="24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8">
    <w:name w:val="明显参考2"/>
    <w:uiPriority w:val="32"/>
    <w:qFormat/>
    <w:rPr>
      <w:smallCaps/>
      <w:spacing w:val="5"/>
      <w:u w:val="single"/>
    </w:rPr>
  </w:style>
  <w:style w:type="character" w:customStyle="1" w:styleId="7Char">
    <w:name w:val="标题 7 Char"/>
    <w:link w:val="7"/>
    <w:uiPriority w:val="9"/>
    <w:rPr>
      <w:b/>
      <w:bCs/>
      <w:kern w:val="2"/>
      <w:sz w:val="24"/>
      <w:szCs w:val="24"/>
    </w:rPr>
  </w:style>
  <w:style w:type="character" w:customStyle="1" w:styleId="Char9">
    <w:name w:val="段 Char"/>
    <w:link w:val="af6"/>
    <w:rPr>
      <w:rFonts w:ascii="宋体"/>
      <w:lang w:val="en-US" w:eastAsia="zh-CN" w:bidi="ar-SA"/>
    </w:rPr>
  </w:style>
  <w:style w:type="character" w:customStyle="1" w:styleId="RSChar">
    <w:name w:val="!RS正文 Char"/>
    <w:link w:val="RS"/>
    <w:rPr>
      <w:rFonts w:ascii="Arial" w:eastAsia="华文楷体" w:hAnsi="Arial" w:cs="宋体"/>
      <w:kern w:val="0"/>
      <w:sz w:val="24"/>
      <w:szCs w:val="20"/>
    </w:rPr>
  </w:style>
  <w:style w:type="character" w:customStyle="1" w:styleId="3Char0">
    <w:name w:val="正文文本 3 Char"/>
    <w:link w:val="31"/>
    <w:rPr>
      <w:rFonts w:ascii="Times New Roman" w:eastAsia="宋体" w:hAnsi="Times New Roman" w:cs="Times New Roman"/>
      <w:sz w:val="16"/>
      <w:szCs w:val="16"/>
    </w:rPr>
  </w:style>
  <w:style w:type="character" w:customStyle="1" w:styleId="5Char">
    <w:name w:val="标题 5 Char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3">
    <w:name w:val="批注框文本 Char"/>
    <w:link w:val="aa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f">
    <w:name w:val="批注主题 Char"/>
    <w:link w:val="1a"/>
    <w:rPr>
      <w:rFonts w:ascii="Times New Roman" w:eastAsia="宋体" w:hAnsi="Times New Roman" w:cs="Times New Roman"/>
      <w:b/>
      <w:bCs/>
      <w:szCs w:val="24"/>
      <w:lang w:val="en-US" w:eastAsia="zh-CN"/>
    </w:rPr>
  </w:style>
  <w:style w:type="character" w:customStyle="1" w:styleId="1f2">
    <w:name w:val="明显参考1"/>
    <w:rPr>
      <w:b/>
      <w:bCs/>
      <w:smallCaps/>
      <w:color w:val="C0504D"/>
      <w:spacing w:val="5"/>
      <w:u w:val="single"/>
    </w:rPr>
  </w:style>
  <w:style w:type="character" w:customStyle="1" w:styleId="Char10">
    <w:name w:val="文档结构图 Char1"/>
    <w:link w:val="a7"/>
    <w:rPr>
      <w:rFonts w:ascii="宋体"/>
      <w:kern w:val="2"/>
      <w:sz w:val="18"/>
      <w:szCs w:val="18"/>
    </w:rPr>
  </w:style>
  <w:style w:type="character" w:customStyle="1" w:styleId="2Char2">
    <w:name w:val="正文首行缩进 2 Char"/>
    <w:link w:val="211"/>
    <w:rPr>
      <w:rFonts w:ascii="Times New Roman" w:eastAsia="宋体" w:hAnsi="Times New Roman" w:cs="Times New Roman"/>
      <w:szCs w:val="24"/>
    </w:rPr>
  </w:style>
  <w:style w:type="character" w:customStyle="1" w:styleId="Chare">
    <w:name w:val="明显引用 Char"/>
    <w:link w:val="19"/>
    <w:uiPriority w:val="30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f3">
    <w:name w:val="批注引用1"/>
    <w:rPr>
      <w:sz w:val="21"/>
      <w:szCs w:val="21"/>
    </w:rPr>
  </w:style>
  <w:style w:type="character" w:customStyle="1" w:styleId="Char2">
    <w:name w:val="日期 Char"/>
    <w:link w:val="a9"/>
    <w:semiHidden/>
    <w:rPr>
      <w:kern w:val="2"/>
      <w:sz w:val="21"/>
      <w:szCs w:val="24"/>
    </w:rPr>
  </w:style>
  <w:style w:type="character" w:customStyle="1" w:styleId="apple-converted-space">
    <w:name w:val="apple-converted-sp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122</Pages>
  <Words>10025</Words>
  <Characters>57149</Characters>
  <Application>Microsoft Office Word</Application>
  <DocSecurity>0</DocSecurity>
  <Lines>476</Lines>
  <Paragraphs>134</Paragraphs>
  <ScaleCrop>false</ScaleCrop>
  <Company>N</Company>
  <LinksUpToDate>false</LinksUpToDate>
  <CharactersWithSpaces>67040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身边易购手机客户端接口</dc:title>
  <dc:subject>身边易购手机客户端接口</dc:subject>
  <dc:creator>张少康</dc:creator>
  <cp:lastModifiedBy>Ran Zhang</cp:lastModifiedBy>
  <cp:revision>550</cp:revision>
  <cp:lastPrinted>2013-04-23T08:15:00Z</cp:lastPrinted>
  <dcterms:created xsi:type="dcterms:W3CDTF">2015-11-04T02:01:00Z</dcterms:created>
  <dcterms:modified xsi:type="dcterms:W3CDTF">2016-03-25T08:54:00Z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